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972" w:rsidP="13B7988D" w:rsidRDefault="00746972" w14:paraId="73569FA2" w14:textId="77777777" w14:noSpellErr="1">
      <w:pPr>
        <w:jc w:val="center"/>
        <w:rPr>
          <w:rFonts w:ascii="MS Gothic" w:hAnsi="MS Gothic" w:eastAsia="MS Gothic" w:cs="MS Gothic"/>
          <w:b w:val="0"/>
          <w:bCs w:val="0"/>
          <w:sz w:val="40"/>
          <w:szCs w:val="40"/>
        </w:rPr>
      </w:pPr>
      <w:r w:rsidRPr="13B7988D" w:rsidR="13B7988D">
        <w:rPr>
          <w:rFonts w:ascii="MS Gothic" w:hAnsi="MS Gothic" w:eastAsia="MS Gothic" w:cs="MS Gothic"/>
          <w:b w:val="0"/>
          <w:bCs w:val="0"/>
          <w:sz w:val="40"/>
          <w:szCs w:val="40"/>
        </w:rPr>
        <w:t>6月2日　議事録</w:t>
      </w:r>
    </w:p>
    <w:p w:rsidR="00746972" w:rsidP="13B7988D" w:rsidRDefault="00746972" w14:paraId="5D36FAC4" w14:textId="77777777" w14:noSpellErr="1">
      <w:pPr>
        <w:rPr>
          <w:rFonts w:ascii="MS Gothic" w:hAnsi="MS Gothic" w:eastAsia="MS Gothic" w:cs="MS Gothic"/>
        </w:rPr>
      </w:pPr>
    </w:p>
    <w:p w:rsidR="00746972" w:rsidP="13B7988D" w:rsidRDefault="00746972" w14:paraId="213F2738" w14:textId="77777777" w14:noSpellErr="1">
      <w:pPr>
        <w:rPr>
          <w:rFonts w:ascii="MS Gothic" w:hAnsi="MS Gothic" w:eastAsia="MS Gothic" w:cs="MS Gothic"/>
          <w:b w:val="1"/>
          <w:bCs w:val="1"/>
          <w:sz w:val="22"/>
          <w:szCs w:val="22"/>
        </w:rPr>
      </w:pPr>
      <w:r w:rsidRPr="13B7988D" w:rsidR="13B7988D">
        <w:rPr>
          <w:rFonts w:ascii="MS Gothic" w:hAnsi="MS Gothic" w:eastAsia="MS Gothic" w:cs="MS Gothic"/>
          <w:b w:val="1"/>
          <w:bCs w:val="1"/>
          <w:sz w:val="24"/>
          <w:szCs w:val="24"/>
        </w:rPr>
        <w:t>ペルソナ</w:t>
      </w:r>
    </w:p>
    <w:p w:rsidR="00746972" w:rsidP="13B7988D" w:rsidRDefault="00746972" w14:paraId="0ED0460B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・イメージ：瀧野さん</w:t>
      </w:r>
    </w:p>
    <w:p w:rsidR="00746972" w:rsidP="13B7988D" w:rsidRDefault="00746972" w14:paraId="671BDE66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・年代：2５歳</w:t>
      </w:r>
    </w:p>
    <w:p w:rsidR="00746972" w:rsidP="13B7988D" w:rsidRDefault="00746972" w14:paraId="332FD70E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・性別：男性</w:t>
      </w:r>
    </w:p>
    <w:p w:rsidR="00746972" w:rsidP="13B7988D" w:rsidRDefault="00746972" w14:paraId="4D5A126C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・シーン：プライベート</w:t>
      </w:r>
    </w:p>
    <w:p w:rsidR="00746972" w:rsidP="13B7988D" w:rsidRDefault="00746972" w14:paraId="13818703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・職業：SE</w:t>
      </w:r>
    </w:p>
    <w:p w:rsidR="00746972" w:rsidP="13B7988D" w:rsidRDefault="00746972" w14:paraId="6B254665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・収入：400万</w:t>
      </w:r>
    </w:p>
    <w:p w:rsidR="00746972" w:rsidP="13B7988D" w:rsidRDefault="00746972" w14:paraId="100A7566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・学歴：大卒</w:t>
      </w:r>
    </w:p>
    <w:p w:rsidR="00746972" w:rsidP="13B7988D" w:rsidRDefault="00746972" w14:paraId="7C468253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・生まれ：埼玉出身　一人暮らししてみたいから東京で一人暮らし</w:t>
      </w:r>
    </w:p>
    <w:p w:rsidR="00746972" w:rsidP="13B7988D" w:rsidRDefault="00746972" w14:paraId="380293CD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・趣味：サブスク、Netflix（休日は家）</w:t>
      </w:r>
    </w:p>
    <w:p w:rsidR="00746972" w:rsidP="13B7988D" w:rsidRDefault="00746972" w14:paraId="55ECFDCE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rPr>
          <w:rFonts w:hint="eastAsia"/>
        </w:rPr>
        <w:tab/>
      </w:r>
      <w:r w:rsidRPr="13B7988D">
        <w:rPr>
          <w:rFonts w:ascii="MS Gothic" w:hAnsi="MS Gothic" w:eastAsia="MS Gothic" w:cs="MS Gothic"/>
          <w:sz w:val="24"/>
          <w:szCs w:val="24"/>
        </w:rPr>
        <w:t>リングフィットを買おうとは思っている</w:t>
      </w:r>
    </w:p>
    <w:p w:rsidR="00746972" w:rsidP="13B7988D" w:rsidRDefault="00746972" w14:paraId="7FD1BBF9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・仕事：週3リモートワーク→ネトフリが見られるから好き</w:t>
      </w:r>
    </w:p>
    <w:p w:rsidR="00746972" w:rsidP="13B7988D" w:rsidRDefault="00746972" w14:paraId="2C252E21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rPr>
          <w:rFonts w:hint="eastAsia"/>
        </w:rPr>
        <w:tab/>
      </w:r>
      <w:r w:rsidRPr="13B7988D">
        <w:rPr>
          <w:rFonts w:ascii="MS Gothic" w:hAnsi="MS Gothic" w:eastAsia="MS Gothic" w:cs="MS Gothic"/>
          <w:sz w:val="24"/>
          <w:szCs w:val="24"/>
        </w:rPr>
        <w:t>嫌いではない</w:t>
      </w:r>
    </w:p>
    <w:p w:rsidR="00746972" w:rsidP="13B7988D" w:rsidRDefault="00746972" w14:paraId="29676668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・SNS：Twitter見る専</w:t>
      </w:r>
    </w:p>
    <w:p w:rsidR="00746972" w:rsidP="13B7988D" w:rsidRDefault="00746972" w14:paraId="7ED06304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・性格：インドア</w:t>
      </w:r>
    </w:p>
    <w:p w:rsidR="00746972" w:rsidP="13B7988D" w:rsidRDefault="00746972" w14:paraId="1B739C59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rPr>
          <w:rFonts w:hint="eastAsia"/>
        </w:rPr>
        <w:tab/>
      </w:r>
      <w:r w:rsidRPr="13B7988D">
        <w:rPr>
          <w:rFonts w:ascii="MS Gothic" w:hAnsi="MS Gothic" w:eastAsia="MS Gothic" w:cs="MS Gothic"/>
          <w:sz w:val="24"/>
          <w:szCs w:val="24"/>
        </w:rPr>
        <w:t>口数少なめ</w:t>
      </w:r>
    </w:p>
    <w:p w:rsidR="00746972" w:rsidP="13B7988D" w:rsidRDefault="00746972" w14:paraId="3D41BA9B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rPr>
          <w:rFonts w:hint="eastAsia"/>
        </w:rPr>
        <w:tab/>
      </w:r>
      <w:r w:rsidRPr="13B7988D">
        <w:rPr>
          <w:rFonts w:ascii="MS Gothic" w:hAnsi="MS Gothic" w:eastAsia="MS Gothic" w:cs="MS Gothic"/>
          <w:sz w:val="24"/>
          <w:szCs w:val="24"/>
        </w:rPr>
        <w:t>初対面怖いと言われがち</w:t>
      </w:r>
    </w:p>
    <w:p w:rsidR="00746972" w:rsidP="13B7988D" w:rsidRDefault="00746972" w14:paraId="1DA08F99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・不満：最新映画も家で見たい</w:t>
      </w:r>
    </w:p>
    <w:p w:rsidR="00746972" w:rsidP="13B7988D" w:rsidRDefault="00746972" w14:paraId="33B19868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・友達：たまに飲みに行く学生時代の友達はいる</w:t>
      </w:r>
    </w:p>
    <w:p w:rsidR="00746972" w:rsidP="13B7988D" w:rsidRDefault="00746972" w14:paraId="3F308D9F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rPr>
          <w:rFonts w:hint="eastAsia"/>
        </w:rPr>
        <w:tab/>
      </w:r>
      <w:r w:rsidRPr="13B7988D">
        <w:rPr>
          <w:rFonts w:ascii="MS Gothic" w:hAnsi="MS Gothic" w:eastAsia="MS Gothic" w:cs="MS Gothic"/>
          <w:sz w:val="24"/>
          <w:szCs w:val="24"/>
        </w:rPr>
        <w:t>ゲーム友達　APEX（ゲームで性格変わるタイプではない）・ウマ娘</w:t>
      </w:r>
    </w:p>
    <w:p w:rsidR="00746972" w:rsidP="13B7988D" w:rsidRDefault="00746972" w14:paraId="44B5DD4F" w14:textId="77777777" w14:noSpellErr="1">
      <w:pPr>
        <w:rPr>
          <w:rFonts w:ascii="MS Gothic" w:hAnsi="MS Gothic" w:eastAsia="MS Gothic" w:cs="MS Gothic"/>
        </w:rPr>
      </w:pPr>
    </w:p>
    <w:p w:rsidR="00746972" w:rsidP="13B7988D" w:rsidRDefault="00746972" w14:paraId="0FF803A8" w14:textId="77777777" w14:noSpellErr="1">
      <w:pPr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13B7988D" w:rsidR="13B7988D">
        <w:rPr>
          <w:rFonts w:ascii="MS Gothic" w:hAnsi="MS Gothic" w:eastAsia="MS Gothic" w:cs="MS Gothic"/>
          <w:b w:val="1"/>
          <w:bCs w:val="1"/>
          <w:sz w:val="24"/>
          <w:szCs w:val="24"/>
        </w:rPr>
        <w:t>サブスク（Netflix）便利アプリ</w:t>
      </w:r>
    </w:p>
    <w:p w:rsidR="00746972" w:rsidP="13B7988D" w:rsidRDefault="00746972" w14:paraId="38B10359" w14:textId="77777777" w14:noSpellErr="1">
      <w:pPr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13B7988D" w:rsidR="13B7988D">
        <w:rPr>
          <w:rFonts w:ascii="MS Gothic" w:hAnsi="MS Gothic" w:eastAsia="MS Gothic" w:cs="MS Gothic"/>
          <w:b w:val="1"/>
          <w:bCs w:val="1"/>
          <w:sz w:val="24"/>
          <w:szCs w:val="24"/>
        </w:rPr>
        <w:t>FLIFRE　＝Netflix　＋　FREAK</w:t>
      </w:r>
    </w:p>
    <w:p w:rsidR="00746972" w:rsidP="13B7988D" w:rsidRDefault="00746972" w14:paraId="79DA3376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・おすすめジャンルをルーレットで出す</w:t>
      </w:r>
    </w:p>
    <w:p w:rsidR="00746972" w:rsidP="13B7988D" w:rsidRDefault="00746972" w14:paraId="42F536AB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・感想を書いて共有できる</w:t>
      </w:r>
    </w:p>
    <w:p w:rsidR="00746972" w:rsidP="13B7988D" w:rsidRDefault="00746972" w14:paraId="543F2140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・視聴時間に応じたおすすめ映画を検索できる</w:t>
      </w:r>
    </w:p>
    <w:p w:rsidR="00746972" w:rsidP="13B7988D" w:rsidRDefault="00746972" w14:paraId="14EB7A01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・サブスクを選べるようにする？→今後の課題的な機能</w:t>
      </w:r>
    </w:p>
    <w:p w:rsidR="00746972" w:rsidP="13B7988D" w:rsidRDefault="00746972" w14:paraId="28B44577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・同じ作品が好きな人と交流できる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6231"/>
      </w:tblGrid>
      <w:tr w:rsidR="00746972" w:rsidTr="13B7988D" w14:paraId="424F526C" w14:textId="77777777"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8D08D" w:themeFill="accent6" w:themeFillTint="99"/>
            <w:tcMar/>
            <w:hideMark/>
          </w:tcPr>
          <w:p w:rsidR="00746972" w:rsidP="13B7988D" w:rsidRDefault="00746972" w14:paraId="26D9BC8D" w14:textId="6F584244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機能</w:t>
            </w:r>
          </w:p>
        </w:tc>
        <w:tc>
          <w:tcPr>
            <w:tcW w:w="6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8D08D" w:themeFill="accent6" w:themeFillTint="99"/>
            <w:tcMar/>
            <w:hideMark/>
          </w:tcPr>
          <w:p w:rsidR="00746972" w:rsidP="13B7988D" w:rsidRDefault="00746972" w14:paraId="021A3426" w14:textId="49BEE9E8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内容</w:t>
            </w: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内容</w:t>
            </w:r>
          </w:p>
        </w:tc>
      </w:tr>
      <w:tr w:rsidR="00746972" w:rsidTr="13B7988D" w14:paraId="6350916D" w14:textId="77777777"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6972" w:rsidP="13B7988D" w:rsidRDefault="00746972" w14:paraId="7819D10D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レビュー・</w:t>
            </w:r>
          </w:p>
          <w:p w:rsidR="00746972" w:rsidP="13B7988D" w:rsidRDefault="00746972" w14:paraId="1175CC12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交流機能</w:t>
            </w:r>
          </w:p>
        </w:tc>
        <w:tc>
          <w:tcPr>
            <w:tcW w:w="6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6972" w:rsidP="13B7988D" w:rsidRDefault="00746972" w14:paraId="6F229B30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ユーザが自由にレビューを投稿</w:t>
            </w:r>
          </w:p>
          <w:p w:rsidR="00746972" w:rsidP="13B7988D" w:rsidRDefault="00746972" w14:paraId="1DA879AD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そのレビューにリプライやスタンプで反応できる</w:t>
            </w:r>
          </w:p>
        </w:tc>
      </w:tr>
      <w:tr w:rsidR="00746972" w:rsidTr="13B7988D" w14:paraId="0751B3AE" w14:textId="77777777"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6972" w:rsidP="13B7988D" w:rsidRDefault="00746972" w14:paraId="24E7E98D" w14:textId="77777777" w14:noSpellErr="1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検索機能</w:t>
            </w:r>
          </w:p>
        </w:tc>
        <w:tc>
          <w:tcPr>
            <w:tcW w:w="6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746972" w:rsidP="13B7988D" w:rsidRDefault="00746972" w14:noSpellErr="1" w14:paraId="32B9317D" w14:textId="2B0F1F18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作品名・ジャンル名・再生時間・レビューのカテゴリ（泣ける、</w:t>
            </w: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笑えるetc.）・サブスク（配信プラットホーム）の種類等をレビューに含めておいて、検索機能として活用できるようにする</w:t>
            </w:r>
          </w:p>
          <w:p w:rsidR="00746972" w:rsidP="13B7988D" w:rsidRDefault="00746972" w14:paraId="70344D68" w14:textId="45CBEEB0">
            <w:pPr>
              <w:pStyle w:val="a"/>
              <w:rPr>
                <w:rFonts w:ascii="MS Gothic" w:hAnsi="MS Gothic" w:eastAsia="MS Gothic" w:cs="MS Gothic"/>
                <w:sz w:val="24"/>
                <w:szCs w:val="24"/>
              </w:rPr>
            </w:pPr>
          </w:p>
          <w:p w:rsidR="00746972" w:rsidP="13B7988D" w:rsidRDefault="00746972" w14:paraId="2C659FFA" w14:textId="1A709843">
            <w:pPr>
              <w:pStyle w:val="a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ルーレット検索</w:t>
            </w:r>
          </w:p>
          <w:p w:rsidR="00746972" w:rsidP="13B7988D" w:rsidRDefault="00746972" w14:noSpellErr="1" w14:paraId="19FEA219" w14:textId="2E28AFE3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作品ジャンルをルーレットで選定</w:t>
            </w:r>
          </w:p>
          <w:p w:rsidR="00746972" w:rsidP="13B7988D" w:rsidRDefault="00746972" w14:paraId="6FF78FBA" w14:textId="12FA8B4E">
            <w:pPr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そのジャンルの作品を5つランダムで表示</w:t>
            </w:r>
          </w:p>
        </w:tc>
      </w:tr>
    </w:tbl>
    <w:p w:rsidR="00746972" w:rsidP="13B7988D" w:rsidRDefault="00746972" w14:paraId="6466DD45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>
        <w:br/>
      </w:r>
    </w:p>
    <w:p w:rsidR="00746972" w:rsidP="13B7988D" w:rsidRDefault="00746972" w14:paraId="59438FB5" w14:textId="77777777" w14:noSpellErr="1">
      <w:pPr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13B7988D" w:rsidR="13B7988D">
        <w:rPr>
          <w:rFonts w:ascii="MS Gothic" w:hAnsi="MS Gothic" w:eastAsia="MS Gothic" w:cs="MS Gothic"/>
          <w:b w:val="1"/>
          <w:bCs w:val="1"/>
          <w:sz w:val="24"/>
          <w:szCs w:val="24"/>
        </w:rPr>
        <w:t>節約・家事手助け</w:t>
      </w:r>
    </w:p>
    <w:p w:rsidR="00746972" w:rsidP="13B7988D" w:rsidRDefault="00746972" w14:paraId="0FED0553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・家計簿→月別の設定金額によって警告</w:t>
      </w:r>
    </w:p>
    <w:p w:rsidR="00746972" w:rsidP="13B7988D" w:rsidRDefault="00746972" w14:paraId="12F1EA37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・To doリスト→リマインド・アラーム</w:t>
      </w:r>
    </w:p>
    <w:p w:rsidR="00746972" w:rsidP="13B7988D" w:rsidRDefault="00746972" w14:paraId="65B30822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・カレンダー</w:t>
      </w:r>
    </w:p>
    <w:p w:rsidR="00746972" w:rsidP="13B7988D" w:rsidRDefault="00746972" w14:paraId="204BFD7C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・メモ</w:t>
      </w:r>
    </w:p>
    <w:p w:rsidR="00746972" w:rsidP="13B7988D" w:rsidRDefault="00746972" w14:paraId="1E483E90" w14:textId="77777777" w14:noSpellErr="1">
      <w:pPr>
        <w:ind w:left="840" w:leftChars="400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・ラッキーナンバー</w:t>
      </w:r>
    </w:p>
    <w:p w:rsidR="002B1BE0" w:rsidP="13B7988D" w:rsidRDefault="002B1BE0" w14:paraId="22B4EEE1" w14:textId="5CBC7B79" w14:noSpellErr="1">
      <w:pPr>
        <w:rPr>
          <w:rFonts w:ascii="MS Gothic" w:hAnsi="MS Gothic" w:eastAsia="MS Gothic" w:cs="MS Gothic"/>
          <w:sz w:val="24"/>
          <w:szCs w:val="24"/>
        </w:rPr>
      </w:pPr>
    </w:p>
    <w:p w:rsidR="006674B0" w:rsidP="13B7988D" w:rsidRDefault="006674B0" w14:paraId="45D9AB9F" w14:textId="4A99C45C" w14:noSpellErr="1">
      <w:pPr>
        <w:rPr>
          <w:rFonts w:ascii="MS Gothic" w:hAnsi="MS Gothic" w:eastAsia="MS Gothic" w:cs="MS Gothic"/>
          <w:sz w:val="24"/>
          <w:szCs w:val="24"/>
        </w:rPr>
      </w:pPr>
    </w:p>
    <w:p w:rsidR="006674B0" w:rsidP="13B7988D" w:rsidRDefault="006674B0" w14:paraId="080ECFD9" w14:textId="3B4863D1" w14:noSpellErr="1">
      <w:pPr>
        <w:rPr>
          <w:rFonts w:ascii="MS Gothic" w:hAnsi="MS Gothic" w:eastAsia="MS Gothic" w:cs="MS Gothic"/>
          <w:sz w:val="24"/>
          <w:szCs w:val="24"/>
        </w:rPr>
      </w:pPr>
    </w:p>
    <w:p w:rsidR="00D07215" w:rsidP="13B7988D" w:rsidRDefault="00D07215" w14:paraId="13ABB266" w14:textId="77777777" w14:noSpellErr="1">
      <w:pPr>
        <w:widowControl w:val="1"/>
        <w:jc w:val="left"/>
        <w:rPr>
          <w:rFonts w:ascii="MS Gothic" w:hAnsi="MS Gothic" w:eastAsia="MS Gothic" w:cs="MS Gothic"/>
          <w:sz w:val="40"/>
          <w:szCs w:val="40"/>
        </w:rPr>
      </w:pPr>
      <w:r w:rsidRPr="13B7988D">
        <w:rPr>
          <w:rFonts w:ascii="MS Gothic" w:hAnsi="MS Gothic" w:eastAsia="MS Gothic" w:cs="MS Gothic"/>
          <w:sz w:val="40"/>
          <w:szCs w:val="40"/>
        </w:rPr>
        <w:br w:type="page"/>
      </w:r>
    </w:p>
    <w:p w:rsidR="006674B0" w:rsidP="13B7988D" w:rsidRDefault="006674B0" w14:paraId="632A144D" w14:textId="20951DFA" w14:noSpellErr="1">
      <w:pPr>
        <w:jc w:val="center"/>
        <w:rPr>
          <w:rFonts w:ascii="MS Gothic" w:hAnsi="MS Gothic" w:eastAsia="MS Gothic" w:cs="MS Gothic"/>
          <w:sz w:val="40"/>
          <w:szCs w:val="40"/>
        </w:rPr>
      </w:pPr>
      <w:r w:rsidRPr="13B7988D" w:rsidR="13B7988D">
        <w:rPr>
          <w:rFonts w:ascii="MS Gothic" w:hAnsi="MS Gothic" w:eastAsia="MS Gothic" w:cs="MS Gothic"/>
          <w:sz w:val="40"/>
          <w:szCs w:val="40"/>
        </w:rPr>
        <w:t>6月3日</w:t>
      </w:r>
    </w:p>
    <w:p w:rsidR="006674B0" w:rsidP="13B7988D" w:rsidRDefault="006674B0" w14:paraId="26FC9FB1" w14:textId="3302D5DD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FD3688" w:rsidR="006674B0" w:rsidP="13B7988D" w:rsidRDefault="006674B0" w14:paraId="0ED34ABE" w14:textId="18C20469" w14:noSpellErr="1">
      <w:pPr>
        <w:jc w:val="left"/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13B7988D" w:rsidR="13B7988D">
        <w:rPr>
          <w:rFonts w:ascii="MS Gothic" w:hAnsi="MS Gothic" w:eastAsia="MS Gothic" w:cs="MS Gothic"/>
          <w:b w:val="1"/>
          <w:bCs w:val="1"/>
          <w:sz w:val="24"/>
          <w:szCs w:val="24"/>
        </w:rPr>
        <w:t>新機能</w:t>
      </w:r>
    </w:p>
    <w:p w:rsidRPr="00C211F5" w:rsidR="006674B0" w:rsidP="13B7988D" w:rsidRDefault="006674B0" w14:paraId="662FFFF1" w14:textId="262387F1" w14:noSpellErr="1">
      <w:pPr>
        <w:jc w:val="left"/>
        <w:rPr>
          <w:rFonts w:ascii="MS Gothic" w:hAnsi="MS Gothic" w:eastAsia="MS Gothic" w:cs="MS Gothic"/>
          <w:strike w:val="1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MS Gothic" w:hAnsi="MS Gothic" w:eastAsia="MS Gothic" w:cs="MS Gothic"/>
          <w:strike w:val="1"/>
          <w:sz w:val="24"/>
          <w:szCs w:val="24"/>
        </w:rPr>
        <w:t>・気になったレビューから同じ作品の別のレビューに飛べるようにする</w:t>
      </w:r>
    </w:p>
    <w:p w:rsidRPr="00C211F5" w:rsidR="006674B0" w:rsidP="13B7988D" w:rsidRDefault="006674B0" w14:paraId="3C22DF40" w14:textId="3987CDED" w14:noSpellErr="1">
      <w:pPr>
        <w:jc w:val="left"/>
        <w:rPr>
          <w:rFonts w:ascii="MS Gothic" w:hAnsi="MS Gothic" w:eastAsia="MS Gothic" w:cs="MS Gothic"/>
          <w:strike w:val="1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MS Gothic" w:hAnsi="MS Gothic" w:eastAsia="MS Gothic" w:cs="MS Gothic"/>
          <w:strike w:val="1"/>
          <w:sz w:val="24"/>
          <w:szCs w:val="24"/>
        </w:rPr>
        <w:t>→いろいろな感想が見</w:t>
      </w:r>
      <w:r w:rsidRPr="13B7988D" w:rsidR="00FD3688">
        <w:rPr>
          <w:rFonts w:ascii="MS Gothic" w:hAnsi="MS Gothic" w:eastAsia="MS Gothic" w:cs="MS Gothic"/>
          <w:strike w:val="1"/>
          <w:sz w:val="24"/>
          <w:szCs w:val="24"/>
        </w:rPr>
        <w:t>ら</w:t>
      </w:r>
      <w:r w:rsidRPr="13B7988D">
        <w:rPr>
          <w:rFonts w:ascii="MS Gothic" w:hAnsi="MS Gothic" w:eastAsia="MS Gothic" w:cs="MS Gothic"/>
          <w:strike w:val="1"/>
          <w:sz w:val="24"/>
          <w:szCs w:val="24"/>
        </w:rPr>
        <w:t>れる</w:t>
      </w:r>
    </w:p>
    <w:p w:rsidR="006674B0" w:rsidP="13B7988D" w:rsidRDefault="006674B0" w14:paraId="0EE970B1" w14:textId="7F7B305D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MS Gothic" w:hAnsi="MS Gothic" w:eastAsia="MS Gothic" w:cs="MS Gothic"/>
          <w:sz w:val="24"/>
          <w:szCs w:val="24"/>
        </w:rPr>
        <w:t>・レビューのカテゴリの割合をグラフで出す</w:t>
      </w:r>
    </w:p>
    <w:p w:rsidR="004E4FD6" w:rsidP="13B7988D" w:rsidRDefault="00C211F5" w14:paraId="6E8FCAA2" w14:textId="77777777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・レビュー数のランキング（注目ランキング的な）</w:t>
      </w:r>
    </w:p>
    <w:p w:rsidR="004E4FD6" w:rsidP="13B7988D" w:rsidRDefault="004E4FD6" w14:paraId="001891C2" w14:textId="45A54F6F" w14:noSpellErr="1">
      <w:pPr>
        <w:ind w:left="840"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→最近たくさんレビューを書かれている作品を紹介する</w:t>
      </w:r>
    </w:p>
    <w:p w:rsidR="00F0478A" w:rsidP="13B7988D" w:rsidRDefault="00F0478A" w14:paraId="2E895051" w14:textId="5E4DE3B2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MS Gothic" w:hAnsi="MS Gothic" w:eastAsia="MS Gothic" w:cs="MS Gothic"/>
          <w:sz w:val="24"/>
          <w:szCs w:val="24"/>
        </w:rPr>
        <w:t>・レビューのカテゴリのランキング</w:t>
      </w:r>
    </w:p>
    <w:p w:rsidR="00F0478A" w:rsidP="13B7988D" w:rsidRDefault="00F0478A" w14:paraId="6D251B8C" w14:textId="2A0F418C" w14:noSpellErr="1">
      <w:pPr>
        <w:ind w:left="168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→ジャンルのランキングは新たな出会いにつながりづらいけど、レビューのカテゴリのランキングならアリ</w:t>
      </w:r>
    </w:p>
    <w:p w:rsidR="00FB1788" w:rsidP="13B7988D" w:rsidRDefault="004E4FD6" w14:paraId="7307C978" w14:textId="2B20D97F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・アカウント登録</w:t>
      </w:r>
      <w:r w:rsidRPr="13B7988D" w:rsidR="13B7988D">
        <w:rPr>
          <w:rFonts w:ascii="MS Gothic" w:hAnsi="MS Gothic" w:eastAsia="MS Gothic" w:cs="MS Gothic"/>
          <w:sz w:val="24"/>
          <w:szCs w:val="24"/>
        </w:rPr>
        <w:t>　ID/PW　アイコン　マイページ</w:t>
      </w:r>
    </w:p>
    <w:p w:rsidR="00FB1788" w:rsidP="13B7988D" w:rsidRDefault="00FB1788" w14:paraId="42394C64" w14:textId="7103FDA2" w14:noSpellErr="1">
      <w:pPr>
        <w:ind w:left="840"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→見るだけ（投稿・リプライをしなければ）アカウントなくてもできる</w:t>
      </w:r>
    </w:p>
    <w:p w:rsidR="00D85BB5" w:rsidP="13B7988D" w:rsidRDefault="00D85BB5" w14:paraId="41261681" w14:textId="70ACF366" w14:noSpellErr="1">
      <w:pPr>
        <w:ind w:left="168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→レビューが増えない？ログインしなきゃならいいやってなる人がいる？</w:t>
      </w:r>
    </w:p>
    <w:p w:rsidR="00FB1788" w:rsidP="13B7988D" w:rsidRDefault="00FB1788" w14:paraId="1D4B9DF9" w14:textId="77777777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・フォローフォロワー</w:t>
      </w:r>
    </w:p>
    <w:p w:rsidR="006836AC" w:rsidP="13B7988D" w:rsidRDefault="00FB1788" w14:paraId="3BBCCEC4" w14:textId="77777777" w14:noSpellErr="1">
      <w:pPr>
        <w:ind w:left="840"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→Twitterにならないように</w:t>
      </w:r>
    </w:p>
    <w:p w:rsidR="003E5204" w:rsidP="13B7988D" w:rsidRDefault="006836AC" w14:paraId="000A1292" w14:textId="77777777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・ユーザから</w:t>
      </w:r>
      <w:r w:rsidRPr="13B7988D" w:rsidR="13B7988D">
        <w:rPr>
          <w:rFonts w:ascii="MS Gothic" w:hAnsi="MS Gothic" w:eastAsia="MS Gothic" w:cs="MS Gothic"/>
          <w:strike w:val="1"/>
          <w:sz w:val="24"/>
          <w:szCs w:val="24"/>
        </w:rPr>
        <w:t>配信してほしい</w:t>
      </w:r>
      <w:r w:rsidRPr="13B7988D" w:rsidR="13B7988D">
        <w:rPr>
          <w:rFonts w:ascii="MS Gothic" w:hAnsi="MS Gothic" w:eastAsia="MS Gothic" w:cs="MS Gothic"/>
          <w:sz w:val="24"/>
          <w:szCs w:val="24"/>
        </w:rPr>
        <w:t>作品の問い合わせができる機能</w:t>
      </w:r>
    </w:p>
    <w:p w:rsidR="003E5204" w:rsidP="13B7988D" w:rsidRDefault="003E5204" w14:paraId="158E31AC" w14:textId="77777777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・その他問い合わせフォーム</w:t>
      </w:r>
    </w:p>
    <w:p w:rsidR="00C211F5" w:rsidP="13B7988D" w:rsidRDefault="003E5204" w14:paraId="33FB4B88" w14:textId="3B227646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MS Gothic" w:hAnsi="MS Gothic" w:eastAsia="MS Gothic" w:cs="MS Gothic"/>
          <w:sz w:val="24"/>
          <w:szCs w:val="24"/>
        </w:rPr>
        <w:t>→運営からの返信機能、問い合わせの種類も選べるように</w:t>
      </w:r>
      <w:r w:rsidR="00C211F5">
        <w:rPr>
          <w:szCs w:val="21"/>
        </w:rPr>
        <w:br/>
      </w:r>
      <w:r w:rsidRPr="13B7988D" w:rsidR="00EB081A">
        <w:rPr>
          <w:rFonts w:ascii="MS Gothic" w:hAnsi="MS Gothic" w:eastAsia="MS Gothic" w:cs="MS Gothic"/>
          <w:sz w:val="24"/>
          <w:szCs w:val="24"/>
        </w:rPr>
        <w:t>・タイムライン（掲示板）</w:t>
      </w:r>
    </w:p>
    <w:p w:rsidR="00344B8D" w:rsidP="13B7988D" w:rsidRDefault="00344B8D" w14:paraId="18B99023" w14:textId="122DEBB0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MS Gothic" w:hAnsi="MS Gothic" w:eastAsia="MS Gothic" w:cs="MS Gothic"/>
          <w:sz w:val="24"/>
          <w:szCs w:val="24"/>
        </w:rPr>
        <w:t>→</w:t>
      </w:r>
      <w:r w:rsidRPr="13B7988D" w:rsidR="00C50A38">
        <w:rPr>
          <w:rFonts w:ascii="MS Gothic" w:hAnsi="MS Gothic" w:eastAsia="MS Gothic" w:cs="MS Gothic"/>
          <w:sz w:val="24"/>
          <w:szCs w:val="24"/>
        </w:rPr>
        <w:t>ユーザ数に応じて、全件</w:t>
      </w:r>
      <w:r w:rsidRPr="13B7988D" w:rsidR="000464A3">
        <w:rPr>
          <w:rFonts w:ascii="MS Gothic" w:hAnsi="MS Gothic" w:eastAsia="MS Gothic" w:cs="MS Gothic"/>
          <w:sz w:val="24"/>
          <w:szCs w:val="24"/>
        </w:rPr>
        <w:t>ながれるよう</w:t>
      </w:r>
    </w:p>
    <w:p w:rsidR="00FD3688" w:rsidP="13B7988D" w:rsidRDefault="00FD3688" w14:paraId="0BDCB79A" w14:textId="2D7C4E69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C211F5" w:rsidR="00FD3688" w:rsidP="13B7988D" w:rsidRDefault="00FD3688" w14:paraId="14D8E638" w14:textId="0DB53FB7" w14:noSpellErr="1">
      <w:pPr>
        <w:jc w:val="left"/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13B7988D" w:rsidR="13B7988D">
        <w:rPr>
          <w:rFonts w:ascii="MS Gothic" w:hAnsi="MS Gothic" w:eastAsia="MS Gothic" w:cs="MS Gothic"/>
          <w:b w:val="1"/>
          <w:bCs w:val="1"/>
          <w:sz w:val="24"/>
          <w:szCs w:val="24"/>
        </w:rPr>
        <w:t>検索結果</w:t>
      </w:r>
    </w:p>
    <w:p w:rsidR="00FD3688" w:rsidP="13B7988D" w:rsidRDefault="00FD3688" w14:paraId="7D59F64A" w14:textId="33D1EEC0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MS Gothic" w:hAnsi="MS Gothic" w:eastAsia="MS Gothic" w:cs="MS Gothic"/>
          <w:sz w:val="24"/>
          <w:szCs w:val="24"/>
        </w:rPr>
        <w:t>・まず最初に出てくるのは作品名（レビューの前に）</w:t>
      </w:r>
    </w:p>
    <w:p w:rsidR="00FD3688" w:rsidP="13B7988D" w:rsidRDefault="00FD3688" w14:paraId="7E01CA8F" w14:textId="2914011B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MS Gothic" w:hAnsi="MS Gothic" w:eastAsia="MS Gothic" w:cs="MS Gothic"/>
          <w:sz w:val="24"/>
          <w:szCs w:val="24"/>
        </w:rPr>
        <w:t>・</w:t>
      </w:r>
      <w:r w:rsidRPr="13B7988D" w:rsidR="00C211F5">
        <w:rPr>
          <w:rFonts w:ascii="MS Gothic" w:hAnsi="MS Gothic" w:eastAsia="MS Gothic" w:cs="MS Gothic"/>
          <w:sz w:val="24"/>
          <w:szCs w:val="24"/>
        </w:rPr>
        <w:t>同じ名前の別作品と混ざらないように（テレビアニメと劇場版とか）</w:t>
      </w:r>
    </w:p>
    <w:p w:rsidR="003D1279" w:rsidP="13B7988D" w:rsidRDefault="003D1279" w14:paraId="28D681DC" w14:textId="77777777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765442" w:rsidR="003D1279" w:rsidP="13B7988D" w:rsidRDefault="003D1279" w14:paraId="72D6B385" w14:textId="01244D24" w14:noSpellErr="1">
      <w:pPr>
        <w:jc w:val="left"/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13B7988D" w:rsidR="13B7988D">
        <w:rPr>
          <w:rFonts w:ascii="MS Gothic" w:hAnsi="MS Gothic" w:eastAsia="MS Gothic" w:cs="MS Gothic"/>
          <w:b w:val="1"/>
          <w:bCs w:val="1"/>
          <w:sz w:val="24"/>
          <w:szCs w:val="24"/>
        </w:rPr>
        <w:t>植田さん</w:t>
      </w:r>
    </w:p>
    <w:p w:rsidR="003D1279" w:rsidP="13B7988D" w:rsidRDefault="003D1279" w14:paraId="433A01CE" w14:textId="3729A804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MS Gothic" w:hAnsi="MS Gothic" w:eastAsia="MS Gothic" w:cs="MS Gothic"/>
          <w:sz w:val="24"/>
          <w:szCs w:val="24"/>
        </w:rPr>
        <w:t>・Netflixにこだわる理由</w:t>
      </w:r>
    </w:p>
    <w:p w:rsidR="00670876" w:rsidP="13B7988D" w:rsidRDefault="00670876" w14:paraId="64B85C85" w14:textId="2E5ECC5C">
      <w:pPr>
        <w:ind w:left="168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→</w:t>
      </w:r>
      <w:proofErr w:type="spellStart"/>
      <w:r w:rsidRPr="13B7988D" w:rsidR="13B7988D">
        <w:rPr>
          <w:rFonts w:ascii="MS Gothic" w:hAnsi="MS Gothic" w:eastAsia="MS Gothic" w:cs="MS Gothic"/>
          <w:sz w:val="24"/>
          <w:szCs w:val="24"/>
        </w:rPr>
        <w:t>AmazonPrime</w:t>
      </w:r>
      <w:proofErr w:type="spellEnd"/>
      <w:r w:rsidRPr="13B7988D" w:rsidR="13B7988D">
        <w:rPr>
          <w:rFonts w:ascii="MS Gothic" w:hAnsi="MS Gothic" w:eastAsia="MS Gothic" w:cs="MS Gothic"/>
          <w:sz w:val="24"/>
          <w:szCs w:val="24"/>
        </w:rPr>
        <w:t>だと付随機能として何となく使う人が多いと思うけど、Netflixは</w:t>
      </w:r>
      <w:r w:rsidRPr="13B7988D" w:rsidR="13B7988D">
        <w:rPr>
          <w:rFonts w:ascii="MS Gothic" w:hAnsi="MS Gothic" w:eastAsia="MS Gothic" w:cs="MS Gothic"/>
          <w:sz w:val="24"/>
          <w:szCs w:val="24"/>
        </w:rPr>
        <w:t>あえて</w:t>
      </w:r>
      <w:r w:rsidRPr="13B7988D" w:rsidR="13B7988D">
        <w:rPr>
          <w:rFonts w:ascii="MS Gothic" w:hAnsi="MS Gothic" w:eastAsia="MS Gothic" w:cs="MS Gothic"/>
          <w:sz w:val="24"/>
          <w:szCs w:val="24"/>
        </w:rPr>
        <w:t>加入し</w:t>
      </w:r>
      <w:r w:rsidRPr="13B7988D" w:rsidR="13B7988D">
        <w:rPr>
          <w:rFonts w:ascii="MS Gothic" w:hAnsi="MS Gothic" w:eastAsia="MS Gothic" w:cs="MS Gothic"/>
          <w:sz w:val="24"/>
          <w:szCs w:val="24"/>
        </w:rPr>
        <w:t>ないと使えない</w:t>
      </w:r>
      <w:r w:rsidRPr="13B7988D" w:rsidR="13B7988D">
        <w:rPr>
          <w:rFonts w:ascii="MS Gothic" w:hAnsi="MS Gothic" w:eastAsia="MS Gothic" w:cs="MS Gothic"/>
          <w:sz w:val="24"/>
          <w:szCs w:val="24"/>
        </w:rPr>
        <w:t>から、</w:t>
      </w:r>
      <w:r w:rsidRPr="13B7988D" w:rsidR="13B7988D">
        <w:rPr>
          <w:rFonts w:ascii="MS Gothic" w:hAnsi="MS Gothic" w:eastAsia="MS Gothic" w:cs="MS Gothic"/>
          <w:sz w:val="24"/>
          <w:szCs w:val="24"/>
        </w:rPr>
        <w:t>熱のある（FREAKな）作品ファンが多いと考えたから</w:t>
      </w:r>
    </w:p>
    <w:p w:rsidR="00AE7F64" w:rsidP="13B7988D" w:rsidRDefault="00AE7F64" w14:paraId="4758379B" w14:textId="71E7D428">
      <w:pPr>
        <w:ind w:left="168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→</w:t>
      </w:r>
      <w:r w:rsidRPr="13B7988D" w:rsidR="13B7988D">
        <w:rPr>
          <w:rFonts w:ascii="MS Gothic" w:hAnsi="MS Gothic" w:eastAsia="MS Gothic" w:cs="MS Gothic"/>
          <w:sz w:val="24"/>
          <w:szCs w:val="24"/>
        </w:rPr>
        <w:t>https://www.okjiten.jp/ninki79.html</w:t>
      </w:r>
      <w:r w:rsidRPr="13B7988D" w:rsidR="13B7988D">
        <w:rPr>
          <w:rFonts w:ascii="MS Gothic" w:hAnsi="MS Gothic" w:eastAsia="MS Gothic" w:cs="MS Gothic"/>
          <w:sz w:val="24"/>
          <w:szCs w:val="24"/>
        </w:rPr>
        <w:t>　ユーザー数は</w:t>
      </w:r>
      <w:proofErr w:type="spellStart"/>
      <w:r w:rsidRPr="13B7988D" w:rsidR="13B7988D">
        <w:rPr>
          <w:rFonts w:ascii="MS Gothic" w:hAnsi="MS Gothic" w:eastAsia="MS Gothic" w:cs="MS Gothic"/>
          <w:sz w:val="24"/>
          <w:szCs w:val="24"/>
        </w:rPr>
        <w:t>AmazonPrime</w:t>
      </w:r>
      <w:proofErr w:type="spellEnd"/>
      <w:r w:rsidRPr="13B7988D" w:rsidR="13B7988D">
        <w:rPr>
          <w:rFonts w:ascii="MS Gothic" w:hAnsi="MS Gothic" w:eastAsia="MS Gothic" w:cs="MS Gothic"/>
          <w:sz w:val="24"/>
          <w:szCs w:val="24"/>
        </w:rPr>
        <w:t>に続いて２位</w:t>
      </w:r>
      <w:r w:rsidRPr="13B7988D" w:rsidR="13B7988D">
        <w:rPr>
          <w:rFonts w:ascii="MS Gothic" w:hAnsi="MS Gothic" w:eastAsia="MS Gothic" w:cs="MS Gothic"/>
          <w:sz w:val="24"/>
          <w:szCs w:val="24"/>
        </w:rPr>
        <w:t>、</w:t>
      </w:r>
      <w:r w:rsidRPr="13B7988D" w:rsidR="13B7988D">
        <w:rPr>
          <w:rFonts w:ascii="MS Gothic" w:hAnsi="MS Gothic" w:eastAsia="MS Gothic" w:cs="MS Gothic"/>
          <w:sz w:val="24"/>
          <w:szCs w:val="24"/>
        </w:rPr>
        <w:t>コメント欄なし（</w:t>
      </w:r>
      <w:proofErr w:type="spellStart"/>
      <w:r w:rsidRPr="13B7988D" w:rsidR="13B7988D">
        <w:rPr>
          <w:rFonts w:ascii="MS Gothic" w:hAnsi="MS Gothic" w:eastAsia="MS Gothic" w:cs="MS Gothic"/>
          <w:sz w:val="24"/>
          <w:szCs w:val="24"/>
        </w:rPr>
        <w:t>AmazonPrime</w:t>
      </w:r>
      <w:proofErr w:type="spellEnd"/>
      <w:r w:rsidRPr="13B7988D" w:rsidR="13B7988D">
        <w:rPr>
          <w:rFonts w:ascii="MS Gothic" w:hAnsi="MS Gothic" w:eastAsia="MS Gothic" w:cs="MS Gothic"/>
          <w:sz w:val="24"/>
          <w:szCs w:val="24"/>
        </w:rPr>
        <w:t>にはある）</w:t>
      </w:r>
    </w:p>
    <w:p w:rsidR="003D1279" w:rsidP="13B7988D" w:rsidRDefault="003D1279" w14:paraId="559ECB5E" w14:textId="5959D504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MS Gothic" w:hAnsi="MS Gothic" w:eastAsia="MS Gothic" w:cs="MS Gothic"/>
          <w:sz w:val="24"/>
          <w:szCs w:val="24"/>
        </w:rPr>
        <w:t>・Twitterでできなくはないけどあえて作る理由</w:t>
      </w:r>
      <w:r w:rsidRPr="13B7988D" w:rsidR="00D808D9">
        <w:rPr>
          <w:rFonts w:ascii="MS Gothic" w:hAnsi="MS Gothic" w:eastAsia="MS Gothic" w:cs="MS Gothic"/>
          <w:sz w:val="24"/>
          <w:szCs w:val="24"/>
        </w:rPr>
        <w:t>（＃Netflix</w:t>
      </w:r>
      <w:r w:rsidRPr="13B7988D" w:rsidR="00754477">
        <w:rPr>
          <w:rFonts w:ascii="MS Gothic" w:hAnsi="MS Gothic" w:eastAsia="MS Gothic" w:cs="MS Gothic"/>
          <w:sz w:val="24"/>
          <w:szCs w:val="24"/>
        </w:rPr>
        <w:t>じゃダメな理由）</w:t>
      </w:r>
    </w:p>
    <w:p w:rsidR="003D1279" w:rsidP="13B7988D" w:rsidRDefault="003D1279" w14:paraId="2953D93A" w14:textId="68B9A383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 w:rsidRPr="13B7988D">
        <w:rPr>
          <w:rFonts w:ascii="MS Gothic" w:hAnsi="MS Gothic" w:eastAsia="MS Gothic" w:cs="MS Gothic"/>
          <w:sz w:val="24"/>
          <w:szCs w:val="24"/>
        </w:rPr>
        <w:t>→痒い所に手が届く機能をつける</w:t>
      </w:r>
      <w:r w:rsidRPr="13B7988D" w:rsidR="00D5299A">
        <w:rPr>
          <w:rFonts w:ascii="MS Gothic" w:hAnsi="MS Gothic" w:eastAsia="MS Gothic" w:cs="MS Gothic"/>
          <w:sz w:val="24"/>
          <w:szCs w:val="24"/>
        </w:rPr>
        <w:t>必要がある</w:t>
      </w:r>
    </w:p>
    <w:p w:rsidR="00882DA4" w:rsidP="13B7988D" w:rsidRDefault="00882DA4" w14:paraId="08F80500" w14:textId="28964CFB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MS Gothic" w:hAnsi="MS Gothic" w:eastAsia="MS Gothic" w:cs="MS Gothic"/>
          <w:sz w:val="24"/>
          <w:szCs w:val="24"/>
        </w:rPr>
        <w:t>・単純なコメントだけでなく星の数で評価するレビュー</w:t>
      </w:r>
      <w:r w:rsidRPr="13B7988D" w:rsidR="0081499D">
        <w:rPr>
          <w:rFonts w:ascii="MS Gothic" w:hAnsi="MS Gothic" w:eastAsia="MS Gothic" w:cs="MS Gothic"/>
          <w:sz w:val="24"/>
          <w:szCs w:val="24"/>
        </w:rPr>
        <w:t>にするのもあり</w:t>
      </w:r>
    </w:p>
    <w:p w:rsidR="00BF7433" w:rsidP="13B7988D" w:rsidRDefault="0081499D" w14:paraId="1FC8249D" w14:textId="77777777" w14:noSpellErr="1">
      <w:pPr>
        <w:ind w:left="168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→細かい評価ポイント</w:t>
      </w:r>
      <w:r w:rsidRPr="13B7988D" w:rsidR="13B7988D">
        <w:rPr>
          <w:rFonts w:ascii="MS Gothic" w:hAnsi="MS Gothic" w:eastAsia="MS Gothic" w:cs="MS Gothic"/>
          <w:sz w:val="24"/>
          <w:szCs w:val="24"/>
        </w:rPr>
        <w:t>（e</w:t>
      </w:r>
      <w:r w:rsidRPr="13B7988D" w:rsidR="13B7988D">
        <w:rPr>
          <w:rFonts w:ascii="MS Gothic" w:hAnsi="MS Gothic" w:eastAsia="MS Gothic" w:cs="MS Gothic"/>
          <w:sz w:val="24"/>
          <w:szCs w:val="24"/>
        </w:rPr>
        <w:t>x.</w:t>
      </w:r>
      <w:r w:rsidRPr="13B7988D" w:rsidR="13B7988D">
        <w:rPr>
          <w:rFonts w:ascii="MS Gothic" w:hAnsi="MS Gothic" w:eastAsia="MS Gothic" w:cs="MS Gothic"/>
          <w:sz w:val="24"/>
          <w:szCs w:val="24"/>
        </w:rPr>
        <w:t>ホラー作品の怖さ</w:t>
      </w:r>
      <w:r w:rsidRPr="13B7988D" w:rsidR="13B7988D">
        <w:rPr>
          <w:rFonts w:ascii="MS Gothic" w:hAnsi="MS Gothic" w:eastAsia="MS Gothic" w:cs="MS Gothic"/>
          <w:sz w:val="24"/>
          <w:szCs w:val="24"/>
        </w:rPr>
        <w:t>を星の数で：想定利用者がフリークなので、細かい評価が可能なはず）</w:t>
      </w:r>
    </w:p>
    <w:p w:rsidR="00985194" w:rsidP="13B7988D" w:rsidRDefault="00BF7433" w14:paraId="2A3DCC09" w14:textId="77777777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MS Gothic" w:hAnsi="MS Gothic" w:eastAsia="MS Gothic" w:cs="MS Gothic"/>
          <w:sz w:val="24"/>
          <w:szCs w:val="24"/>
        </w:rPr>
        <w:t>・</w:t>
      </w:r>
      <w:r w:rsidRPr="13B7988D" w:rsidR="00E4120F">
        <w:rPr>
          <w:rFonts w:ascii="MS Gothic" w:hAnsi="MS Gothic" w:eastAsia="MS Gothic" w:cs="MS Gothic"/>
          <w:sz w:val="24"/>
          <w:szCs w:val="24"/>
        </w:rPr>
        <w:t>フリーク向けのとがったものにするほうが面白い</w:t>
      </w:r>
    </w:p>
    <w:p w:rsidR="007327F1" w:rsidP="13B7988D" w:rsidRDefault="00985194" w14:paraId="2472F2AB" w14:textId="77777777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MS Gothic" w:hAnsi="MS Gothic" w:eastAsia="MS Gothic" w:cs="MS Gothic"/>
          <w:sz w:val="24"/>
          <w:szCs w:val="24"/>
        </w:rPr>
        <w:t>・ランキングの期間を決める（週間・月間・年間</w:t>
      </w:r>
      <w:r w:rsidRPr="13B7988D" w:rsidR="006D4936">
        <w:rPr>
          <w:rFonts w:ascii="MS Gothic" w:hAnsi="MS Gothic" w:eastAsia="MS Gothic" w:cs="MS Gothic"/>
          <w:sz w:val="24"/>
          <w:szCs w:val="24"/>
        </w:rPr>
        <w:t>・総合</w:t>
      </w:r>
      <w:r w:rsidRPr="13B7988D" w:rsidR="007327F1">
        <w:rPr>
          <w:rFonts w:ascii="MS Gothic" w:hAnsi="MS Gothic" w:eastAsia="MS Gothic" w:cs="MS Gothic"/>
          <w:sz w:val="24"/>
          <w:szCs w:val="24"/>
        </w:rPr>
        <w:t>e</w:t>
      </w:r>
      <w:r w:rsidRPr="13B7988D" w:rsidR="007327F1">
        <w:rPr>
          <w:rFonts w:ascii="MS Gothic" w:hAnsi="MS Gothic" w:eastAsia="MS Gothic" w:cs="MS Gothic"/>
          <w:sz w:val="24"/>
          <w:szCs w:val="24"/>
        </w:rPr>
        <w:t>tc.</w:t>
      </w:r>
      <w:r w:rsidRPr="13B7988D" w:rsidR="007327F1">
        <w:rPr>
          <w:rFonts w:ascii="MS Gothic" w:hAnsi="MS Gothic" w:eastAsia="MS Gothic" w:cs="MS Gothic"/>
          <w:sz w:val="24"/>
          <w:szCs w:val="24"/>
        </w:rPr>
        <w:t>）</w:t>
      </w:r>
    </w:p>
    <w:p w:rsidR="00835088" w:rsidP="13B7988D" w:rsidRDefault="007327F1" w14:paraId="25B45AAF" w14:textId="77777777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>
        <w:rPr>
          <w:szCs w:val="21"/>
        </w:rPr>
        <w:tab/>
      </w:r>
      <w:r w:rsidRPr="13B7988D">
        <w:rPr>
          <w:rFonts w:ascii="MS Gothic" w:hAnsi="MS Gothic" w:eastAsia="MS Gothic" w:cs="MS Gothic"/>
          <w:sz w:val="24"/>
          <w:szCs w:val="24"/>
        </w:rPr>
        <w:t>→ランキングの動きが分かる</w:t>
      </w:r>
    </w:p>
    <w:p w:rsidR="00CF6E5A" w:rsidP="13B7988D" w:rsidRDefault="00835088" w14:paraId="7982E1B2" w14:textId="77777777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MS Gothic" w:hAnsi="MS Gothic" w:eastAsia="MS Gothic" w:cs="MS Gothic"/>
          <w:sz w:val="24"/>
          <w:szCs w:val="24"/>
        </w:rPr>
        <w:t>・検索項目に</w:t>
      </w:r>
      <w:r w:rsidRPr="13B7988D" w:rsidR="007E6F43">
        <w:rPr>
          <w:rFonts w:ascii="MS Gothic" w:hAnsi="MS Gothic" w:eastAsia="MS Gothic" w:cs="MS Gothic"/>
          <w:sz w:val="24"/>
          <w:szCs w:val="24"/>
        </w:rPr>
        <w:t>アカウント名もあったほうがいい</w:t>
      </w:r>
    </w:p>
    <w:p w:rsidRPr="006674B0" w:rsidR="0081499D" w:rsidP="13B7988D" w:rsidRDefault="00CF6E5A" w14:paraId="17F80DED" w14:textId="67B39E6A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tab/>
      </w:r>
      <w:r w:rsidRPr="13B7988D">
        <w:rPr>
          <w:rFonts w:ascii="MS Gothic" w:hAnsi="MS Gothic" w:eastAsia="MS Gothic" w:cs="MS Gothic"/>
          <w:sz w:val="24"/>
          <w:szCs w:val="24"/>
        </w:rPr>
        <w:t>・返信はIDに対応付けてできる</w:t>
      </w:r>
      <w:r w:rsidRPr="13B7988D" w:rsidR="002A5537">
        <w:rPr>
          <w:rFonts w:ascii="MS Gothic" w:hAnsi="MS Gothic" w:eastAsia="MS Gothic" w:cs="MS Gothic"/>
          <w:sz w:val="24"/>
          <w:szCs w:val="24"/>
        </w:rPr>
        <w:t>はず</w:t>
      </w:r>
    </w:p>
    <w:p w:rsidR="3C39AFF9" w:rsidP="13B7988D" w:rsidRDefault="3C39AFF9" w14:paraId="5FCE72A6" w14:textId="29CE9B90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="3C39AFF9" w:rsidP="13B7988D" w:rsidRDefault="3C39AFF9" w14:paraId="6DE99390" w14:textId="29CE9B90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="0081499D" w:rsidP="13B7988D" w:rsidRDefault="3C39AFF9" w14:paraId="2E9323D7" w14:textId="16DEC9B9" w14:noSpellErr="1">
      <w:pPr>
        <w:jc w:val="left"/>
        <w:rPr>
          <w:rFonts w:ascii="MS Gothic" w:hAnsi="MS Gothic" w:eastAsia="MS Gothic" w:cs="MS Gothic"/>
          <w:b w:val="1"/>
          <w:bCs w:val="1"/>
          <w:sz w:val="24"/>
          <w:szCs w:val="24"/>
        </w:rPr>
      </w:pPr>
      <w:r w:rsidRPr="13B7988D" w:rsidR="13B7988D">
        <w:rPr>
          <w:rFonts w:ascii="MS Gothic" w:hAnsi="MS Gothic" w:eastAsia="MS Gothic" w:cs="MS Gothic"/>
          <w:b w:val="1"/>
          <w:bCs w:val="1"/>
          <w:sz w:val="24"/>
          <w:szCs w:val="24"/>
        </w:rPr>
        <w:t>外部設計メモ</w:t>
      </w:r>
    </w:p>
    <w:p w:rsidR="009170DA" w:rsidP="13B7988D" w:rsidRDefault="4C7102F3" w14:paraId="56BAB57F" w14:textId="29512078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＜全ページ共通＞</w:t>
      </w:r>
    </w:p>
    <w:p w:rsidR="009170DA" w:rsidP="13B7988D" w:rsidRDefault="4C7102F3" w14:paraId="6C7B9F46" w14:textId="1FAFB7B7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・ロゴ（タイムラインページへ戻るボタン）</w:t>
      </w:r>
    </w:p>
    <w:p w:rsidR="009170DA" w:rsidP="13B7988D" w:rsidRDefault="4C7102F3" w14:paraId="673CD52D" w14:textId="6C8BA484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・メニューバー（ランキング・検索・投稿・マイページ）</w:t>
      </w:r>
    </w:p>
    <w:p w:rsidR="009170DA" w:rsidP="13B7988D" w:rsidRDefault="4C7102F3" w14:paraId="0D03178D" w14:textId="24A1DAF4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・ログインしたユーザーのアイコン・ユーザー名</w:t>
      </w:r>
    </w:p>
    <w:p w:rsidR="009170DA" w:rsidP="13B7988D" w:rsidRDefault="4C7102F3" w14:paraId="6B24EF0B" w14:textId="5984C9CB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　</w:t>
      </w:r>
      <w:r>
        <w:tab/>
      </w:r>
    </w:p>
    <w:p w:rsidR="009170DA" w:rsidP="13B7988D" w:rsidRDefault="4C7102F3" w14:paraId="436D56F9" w14:textId="36ADA5B1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【タイムライン(メインページ)】</w:t>
      </w:r>
    </w:p>
    <w:p w:rsidR="3C39AFF9" w:rsidP="13B7988D" w:rsidRDefault="4C7102F3" w14:paraId="04FBB475" w14:textId="24AEE6E8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・ログインしている場合：フォローしているユーザーの投稿(最新順)</w:t>
      </w:r>
    </w:p>
    <w:p w:rsidR="3C39AFF9" w:rsidP="13B7988D" w:rsidRDefault="4C7102F3" w14:paraId="408E2186" w14:textId="0582178A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・ログインしていない場合：最新の投稿</w:t>
      </w:r>
    </w:p>
    <w:p w:rsidR="3C39AFF9" w:rsidP="13B7988D" w:rsidRDefault="3C39AFF9" w14:paraId="3A57A835" w14:textId="7FC6D00F" w14:noSpellErr="1">
      <w:pPr>
        <w:ind w:left="840"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="3C39AFF9" w:rsidP="13B7988D" w:rsidRDefault="4C7102F3" w14:paraId="11BE4F74" w14:textId="5D19F03F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【レビューランキング】</w:t>
      </w:r>
    </w:p>
    <w:p w:rsidR="3C39AFF9" w:rsidP="13B7988D" w:rsidRDefault="4C7102F3" w14:paraId="756C2349" w14:textId="4512CBFB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・ランキング（週間・月間）：ジャンル別、感想カテゴリ別</w:t>
      </w:r>
    </w:p>
    <w:p w:rsidR="3C39AFF9" w:rsidP="13B7988D" w:rsidRDefault="3C39AFF9" w14:paraId="3B012AA6" w14:textId="2F32892F" w14:noSpellErr="1">
      <w:pPr>
        <w:ind w:left="840" w:firstLine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</w:p>
    <w:p w:rsidRPr="006674B0" w:rsidR="009170DA" w:rsidP="13B7988D" w:rsidRDefault="005F00AF" w14:paraId="3860B5AC" w14:textId="2CBCE8F8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13B7988D" w:rsidR="13B7988D">
        <w:rPr>
          <w:rFonts w:ascii="MS Gothic" w:hAnsi="MS Gothic" w:eastAsia="MS Gothic" w:cs="MS Gothic"/>
          <w:sz w:val="24"/>
          <w:szCs w:val="24"/>
          <w:highlight w:val="darkGray"/>
        </w:rPr>
        <w:t>【レビュー検索・ルーレット】</w:t>
      </w:r>
    </w:p>
    <w:p w:rsidR="3C39AFF9" w:rsidP="13B7988D" w:rsidRDefault="4C7102F3" w14:paraId="41667084" w14:textId="090C4AB3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13B7988D" w:rsidR="13B7988D">
        <w:rPr>
          <w:rFonts w:ascii="MS Gothic" w:hAnsi="MS Gothic" w:eastAsia="MS Gothic" w:cs="MS Gothic"/>
          <w:sz w:val="24"/>
          <w:szCs w:val="24"/>
          <w:highlight w:val="darkGray"/>
        </w:rPr>
        <w:t>・検索フォーム</w:t>
      </w:r>
    </w:p>
    <w:p w:rsidR="3C39AFF9" w:rsidP="13B7988D" w:rsidRDefault="4C7102F3" w14:paraId="720093A5" w14:textId="0C1B0346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　</w:t>
      </w:r>
      <w:r w:rsidRPr="13B7988D" w:rsidR="13B7988D">
        <w:rPr>
          <w:rFonts w:ascii="MS Gothic" w:hAnsi="MS Gothic" w:eastAsia="MS Gothic" w:cs="MS Gothic"/>
          <w:sz w:val="24"/>
          <w:szCs w:val="24"/>
          <w:highlight w:val="darkGray"/>
        </w:rPr>
        <w:t>1.作品名</w:t>
      </w:r>
    </w:p>
    <w:p w:rsidR="3C39AFF9" w:rsidP="13B7988D" w:rsidRDefault="4C7102F3" w14:paraId="539C70B3" w14:textId="0AA209DF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　</w:t>
      </w:r>
      <w:r w:rsidRPr="13B7988D" w:rsidR="13B7988D">
        <w:rPr>
          <w:rFonts w:ascii="MS Gothic" w:hAnsi="MS Gothic" w:eastAsia="MS Gothic" w:cs="MS Gothic"/>
          <w:sz w:val="24"/>
          <w:szCs w:val="24"/>
          <w:highlight w:val="darkGray"/>
        </w:rPr>
        <w:t>2.ジャンル（アニメ、国内、欧米、韓国、華流、アクション、コメディ、キッズ・ファミリー、ヒューマンドラマ、サスペンス、ラブロマンス、ホラー、ファンタジー、SF、バラエティ）</w:t>
      </w:r>
    </w:p>
    <w:p w:rsidR="3C39AFF9" w:rsidP="13B7988D" w:rsidRDefault="4C7102F3" w14:paraId="07261B2C" w14:textId="4C392EA9" w14:noSpellErr="1">
      <w:pPr>
        <w:ind w:left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　</w:t>
      </w:r>
      <w:r w:rsidRPr="13B7988D" w:rsidR="13B7988D">
        <w:rPr>
          <w:rFonts w:ascii="MS Gothic" w:hAnsi="MS Gothic" w:eastAsia="MS Gothic" w:cs="MS Gothic"/>
          <w:sz w:val="24"/>
          <w:szCs w:val="24"/>
          <w:highlight w:val="darkGray"/>
        </w:rPr>
        <w:t>3.再生時間（約30分, 約60分, 約90分, 約120分, 約150分, 約180分, それ以上)</w:t>
      </w:r>
    </w:p>
    <w:p w:rsidR="3C39AFF9" w:rsidP="13B7988D" w:rsidRDefault="4C7102F3" w14:paraId="10BEBFE5" w14:textId="196964A0">
      <w:pPr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　</w:t>
      </w:r>
      <w:r>
        <w:tab/>
      </w:r>
      <w:r w:rsidRPr="13B7988D" w:rsidR="13B7988D">
        <w:rPr>
          <w:rFonts w:ascii="MS Gothic" w:hAnsi="MS Gothic" w:eastAsia="MS Gothic" w:cs="MS Gothic"/>
          <w:sz w:val="24"/>
          <w:szCs w:val="24"/>
          <w:highlight w:val="darkGray"/>
        </w:rPr>
        <w:t>　4.感想カテゴリ（面白い、泣ける、ときめく、怖い、グロテスク、わくわく、</w:t>
      </w:r>
      <w:r>
        <w:tab/>
      </w:r>
      <w:r>
        <w:tab/>
      </w:r>
      <w:r w:rsidRPr="13B7988D" w:rsidR="13B7988D">
        <w:rPr>
          <w:rFonts w:ascii="MS Gothic" w:hAnsi="MS Gothic" w:eastAsia="MS Gothic" w:cs="MS Gothic"/>
          <w:sz w:val="24"/>
          <w:szCs w:val="24"/>
          <w:highlight w:val="darkGray"/>
        </w:rPr>
        <w:t>熱狂、</w:t>
      </w:r>
      <w:proofErr w:type="spellStart"/>
      <w:r w:rsidRPr="13B7988D" w:rsidR="13B7988D">
        <w:rPr>
          <w:rFonts w:ascii="MS Gothic" w:hAnsi="MS Gothic" w:eastAsia="MS Gothic" w:cs="MS Gothic"/>
          <w:sz w:val="24"/>
          <w:szCs w:val="24"/>
          <w:highlight w:val="darkGray"/>
        </w:rPr>
        <w:t>etc</w:t>
      </w:r>
      <w:proofErr w:type="spellEnd"/>
      <w:r w:rsidRPr="13B7988D" w:rsidR="13B7988D">
        <w:rPr>
          <w:rFonts w:ascii="MS Gothic" w:hAnsi="MS Gothic" w:eastAsia="MS Gothic" w:cs="MS Gothic"/>
          <w:sz w:val="24"/>
          <w:szCs w:val="24"/>
          <w:highlight w:val="darkGray"/>
        </w:rPr>
        <w:t>…）</w:t>
      </w:r>
    </w:p>
    <w:p w:rsidR="13B7988D" w:rsidP="13B7988D" w:rsidRDefault="13B7988D" w14:paraId="6E69B346" w14:textId="4CD25F75">
      <w:pPr>
        <w:pStyle w:val="a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 xml:space="preserve">　　　　 </w:t>
      </w:r>
      <w:r w:rsidRPr="13B7988D" w:rsidR="13B7988D">
        <w:rPr>
          <w:rFonts w:ascii="MS Gothic" w:hAnsi="MS Gothic" w:eastAsia="MS Gothic" w:cs="MS Gothic"/>
          <w:sz w:val="24"/>
          <w:szCs w:val="24"/>
          <w:highlight w:val="darkGray"/>
        </w:rPr>
        <w:t>5.作品年代（</w:t>
      </w:r>
    </w:p>
    <w:p w:rsidR="3C39AFF9" w:rsidP="13B7988D" w:rsidRDefault="4C7102F3" w14:paraId="13309ECB" w14:textId="60FE458C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  <w:highlight w:val="darkGray"/>
        </w:rPr>
      </w:pPr>
      <w:r w:rsidRPr="13B7988D" w:rsidR="13B7988D">
        <w:rPr>
          <w:rFonts w:ascii="MS Gothic" w:hAnsi="MS Gothic" w:eastAsia="MS Gothic" w:cs="MS Gothic"/>
          <w:sz w:val="24"/>
          <w:szCs w:val="24"/>
          <w:highlight w:val="darkGray"/>
        </w:rPr>
        <w:t>・ルーレット(上記のジャンル別)</w:t>
      </w:r>
    </w:p>
    <w:p w:rsidR="4C7102F3" w:rsidP="13B7988D" w:rsidRDefault="4C7102F3" w14:paraId="5FEC5263" w14:textId="6693495C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13B7988D" w:rsidRDefault="005F00AF" w14:paraId="239DB9A1" w14:textId="06C565E3" w14:noSpellErr="1">
      <w:pPr>
        <w:jc w:val="left"/>
        <w:rPr>
          <w:rFonts w:ascii="MS Gothic" w:hAnsi="MS Gothic" w:eastAsia="MS Gothic" w:cs="MS Gothic"/>
          <w:sz w:val="24"/>
          <w:szCs w:val="24"/>
        </w:rPr>
      </w:pPr>
      <w:r>
        <w:rPr>
          <w:szCs w:val="21"/>
        </w:rPr>
        <w:lastRenderedPageBreak/>
        <w:tab/>
      </w:r>
      <w:r w:rsidRPr="13B7988D">
        <w:rPr>
          <w:rFonts w:ascii="MS Gothic" w:hAnsi="MS Gothic" w:eastAsia="MS Gothic" w:cs="MS Gothic"/>
          <w:sz w:val="24"/>
          <w:szCs w:val="24"/>
        </w:rPr>
        <w:t>【検索結果（作品）】</w:t>
      </w:r>
    </w:p>
    <w:p w:rsidRPr="006674B0" w:rsidR="0081499D" w:rsidP="13B7988D" w:rsidRDefault="4C7102F3" w14:paraId="30AB6F1C" w14:textId="02383FA0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・条件に一致した作品一覧(作品名順、最新順、レビューが多い順</w:t>
      </w:r>
      <w:proofErr w:type="spellStart"/>
      <w:r w:rsidRPr="13B7988D" w:rsidR="13B7988D">
        <w:rPr>
          <w:rFonts w:ascii="MS Gothic" w:hAnsi="MS Gothic" w:eastAsia="MS Gothic" w:cs="MS Gothic"/>
          <w:sz w:val="24"/>
          <w:szCs w:val="24"/>
        </w:rPr>
        <w:t>etc</w:t>
      </w:r>
      <w:proofErr w:type="spellEnd"/>
      <w:r w:rsidRPr="13B7988D" w:rsidR="13B7988D">
        <w:rPr>
          <w:rFonts w:ascii="MS Gothic" w:hAnsi="MS Gothic" w:eastAsia="MS Gothic" w:cs="MS Gothic"/>
          <w:sz w:val="24"/>
          <w:szCs w:val="24"/>
        </w:rPr>
        <w:t>…)</w:t>
      </w:r>
    </w:p>
    <w:p w:rsidRPr="006674B0" w:rsidR="0081499D" w:rsidP="13B7988D" w:rsidRDefault="0081499D" w14:paraId="7EDC23FD" w14:textId="6EB9295E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13B7988D" w:rsidRDefault="4C7102F3" w14:paraId="0B423C90" w14:textId="12095ABB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【作品ごとのレビュー一覧】</w:t>
      </w:r>
    </w:p>
    <w:p w:rsidR="4C7102F3" w:rsidP="13B7988D" w:rsidRDefault="4C7102F3" w14:paraId="47D5E878" w14:textId="5A15B361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・投稿者のアカウントボタン</w:t>
      </w:r>
    </w:p>
    <w:p w:rsidRPr="006674B0" w:rsidR="0081499D" w:rsidP="13B7988D" w:rsidRDefault="4C7102F3" w14:paraId="28F649E5" w14:textId="3BC97CC0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・リアクションスタンプ</w:t>
      </w:r>
    </w:p>
    <w:p w:rsidRPr="006674B0" w:rsidR="0081499D" w:rsidP="13B7988D" w:rsidRDefault="4C7102F3" w14:paraId="6DDE70EC" w14:textId="52D66C72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・コメントフォーム</w:t>
      </w:r>
    </w:p>
    <w:p w:rsidR="13B7988D" w:rsidP="13B7988D" w:rsidRDefault="13B7988D" w14:paraId="6924C699" w14:textId="0C0A877E">
      <w:pPr>
        <w:pStyle w:val="a"/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・グラフを入れる？</w:t>
      </w:r>
    </w:p>
    <w:p w:rsidR="4C7102F3" w:rsidP="13B7988D" w:rsidRDefault="4C7102F3" w14:paraId="657240AC" w14:textId="18434060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="4C7102F3" w:rsidP="13B7988D" w:rsidRDefault="4C7102F3" w14:paraId="26A13081" w14:textId="46309318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="4C7102F3" w:rsidP="13B7988D" w:rsidRDefault="4C7102F3" w14:paraId="4B0E912A" w14:textId="47F5CF40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【アカウントページ】</w:t>
      </w:r>
    </w:p>
    <w:p w:rsidR="4C7102F3" w:rsidP="13B7988D" w:rsidRDefault="4C7102F3" w14:paraId="4C924617" w14:textId="31B37D26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・そのユーザーの投稿一覧</w:t>
      </w:r>
    </w:p>
    <w:p w:rsidR="4C7102F3" w:rsidP="13B7988D" w:rsidRDefault="4C7102F3" w14:paraId="0A5B8327" w14:textId="3BC97CC0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・リアクションスタンプ</w:t>
      </w:r>
    </w:p>
    <w:p w:rsidR="4C7102F3" w:rsidP="13B7988D" w:rsidRDefault="4C7102F3" w14:paraId="1C5173BB" w14:textId="52D66C72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・コメントフォーム</w:t>
      </w:r>
    </w:p>
    <w:p w:rsidR="4C7102F3" w:rsidP="13B7988D" w:rsidRDefault="4C7102F3" w14:paraId="40BF2BF2" w14:textId="64F1690C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13B7988D" w:rsidRDefault="0081499D" w14:paraId="6DADEE08" w14:textId="6E0FE8B0" w14:noSpellErr="1">
      <w:pPr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13B7988D" w:rsidRDefault="3C39AFF9" w14:paraId="29E7E212" w14:textId="1D2518B7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【レビュー投稿ページ】</w:t>
      </w:r>
    </w:p>
    <w:p w:rsidRPr="006674B0" w:rsidR="0081499D" w:rsidP="13B7988D" w:rsidRDefault="4C7102F3" w14:paraId="3E9D40FC" w14:textId="235548E4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・レビュー投稿フォーム(タイトルと本文のテキスト入力)</w:t>
      </w:r>
    </w:p>
    <w:p w:rsidRPr="006674B0" w:rsidR="0081499D" w:rsidP="13B7988D" w:rsidRDefault="4C7102F3" w14:paraId="14581B8B" w14:textId="3F740E29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・ジャンル選択ボタン（オリジナル作品・洋画・邦画・海外ドラマ・韓国ドラ  マ・国内ドラマ・アニメ・バラエティ）</w:t>
      </w:r>
    </w:p>
    <w:p w:rsidRPr="006674B0" w:rsidR="0081499D" w:rsidP="13B7988D" w:rsidRDefault="4C7102F3" w14:paraId="382C9F23" w14:textId="5C982E90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・再生時間選択ボタン（約30分, 約60分, 約90分, 約120分, 約150分, 約180分, それ</w:t>
      </w:r>
      <w:r>
        <w:tab/>
      </w:r>
      <w:r>
        <w:tab/>
      </w:r>
      <w:r>
        <w:tab/>
      </w:r>
      <w:r>
        <w:tab/>
      </w:r>
      <w:r w:rsidRPr="13B7988D" w:rsidR="13B7988D">
        <w:rPr>
          <w:rFonts w:ascii="MS Gothic" w:hAnsi="MS Gothic" w:eastAsia="MS Gothic" w:cs="MS Gothic"/>
          <w:sz w:val="24"/>
          <w:szCs w:val="24"/>
        </w:rPr>
        <w:t>　　　以上)</w:t>
      </w:r>
    </w:p>
    <w:p w:rsidRPr="006674B0" w:rsidR="0081499D" w:rsidP="13B7988D" w:rsidRDefault="3C39AFF9" w14:paraId="3F80EA2E" w14:textId="2E736112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・感想カテゴリタグ選択ボタン</w:t>
      </w:r>
    </w:p>
    <w:p w:rsidRPr="006674B0" w:rsidR="0081499D" w:rsidP="13B7988D" w:rsidRDefault="3C39AFF9" w14:paraId="4D8017CF" w14:textId="31CAFFF9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・内容確定ボタン(投稿ボタン)</w:t>
      </w:r>
    </w:p>
    <w:p w:rsidRPr="006674B0" w:rsidR="0081499D" w:rsidP="13B7988D" w:rsidRDefault="0081499D" w14:paraId="41A66AD5" w14:textId="317086D3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13B7988D" w:rsidRDefault="3C39AFF9" w14:paraId="2D57F366" w14:textId="60AD283B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【マイページ・お問い合わせ】</w:t>
      </w:r>
    </w:p>
    <w:p w:rsidRPr="006674B0" w:rsidR="0081499D" w:rsidP="13B7988D" w:rsidRDefault="4C7102F3" w14:paraId="2B7198E7" w14:textId="3D9C8D33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・ユーザー情報確認・編集画面：ユーザー名、メールアドレス、パスワード、アイコン画像</w:t>
      </w:r>
      <w:proofErr w:type="spellStart"/>
      <w:r w:rsidRPr="13B7988D" w:rsidR="13B7988D">
        <w:rPr>
          <w:rFonts w:ascii="MS Gothic" w:hAnsi="MS Gothic" w:eastAsia="MS Gothic" w:cs="MS Gothic"/>
          <w:sz w:val="24"/>
          <w:szCs w:val="24"/>
        </w:rPr>
        <w:t>etc</w:t>
      </w:r>
      <w:proofErr w:type="spellEnd"/>
      <w:r w:rsidRPr="13B7988D" w:rsidR="13B7988D">
        <w:rPr>
          <w:rFonts w:ascii="MS Gothic" w:hAnsi="MS Gothic" w:eastAsia="MS Gothic" w:cs="MS Gothic"/>
          <w:sz w:val="24"/>
          <w:szCs w:val="24"/>
        </w:rPr>
        <w:t>…</w:t>
      </w:r>
    </w:p>
    <w:p w:rsidRPr="006674B0" w:rsidR="0081499D" w:rsidP="13B7988D" w:rsidRDefault="3C39AFF9" w14:paraId="0C0A2E0D" w14:textId="27372758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・フォロー、フォロワー一覧</w:t>
      </w:r>
    </w:p>
    <w:p w:rsidRPr="006674B0" w:rsidR="0081499D" w:rsidP="13B7988D" w:rsidRDefault="4C7102F3" w14:paraId="0B6958F8" w14:textId="3E09393C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・お問い合わせフォーム(問い合わせの内容選択、ID名、問い合わせ内容）</w:t>
      </w:r>
    </w:p>
    <w:p w:rsidRPr="006674B0" w:rsidR="0081499D" w:rsidP="13B7988D" w:rsidRDefault="0081499D" w14:paraId="3C84F525" w14:textId="7C55AF6C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13B7988D" w:rsidRDefault="3C39AFF9" w14:paraId="197726FD" w14:textId="577466A8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【新規会員情報登録/編集】</w:t>
      </w:r>
    </w:p>
    <w:p w:rsidRPr="006674B0" w:rsidR="0081499D" w:rsidP="13B7988D" w:rsidRDefault="3C39AFF9" w14:paraId="5162D7E2" w14:textId="32D52D7E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・アカウント名、メールアドレス、パスワード入力フォーム</w:t>
      </w:r>
    </w:p>
    <w:p w:rsidRPr="006674B0" w:rsidR="0081499D" w:rsidP="13B7988D" w:rsidRDefault="3C39AFF9" w14:paraId="1CD82483" w14:textId="3B545B87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※メールアドレス認証画面(なくてもいい)</w:t>
      </w:r>
    </w:p>
    <w:p w:rsidRPr="006674B0" w:rsidR="0081499D" w:rsidP="13B7988D" w:rsidRDefault="0081499D" w14:paraId="46A95F36" w14:textId="3B545B87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Pr="006674B0" w:rsidR="0081499D" w:rsidP="13B7988D" w:rsidRDefault="3C39AFF9" w14:paraId="522396D9" w14:textId="78E1FD89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【ログイン】</w:t>
      </w:r>
    </w:p>
    <w:p w:rsidRPr="006674B0" w:rsidR="0081499D" w:rsidP="13B7988D" w:rsidRDefault="4C7102F3" w14:paraId="02195FA2" w14:textId="6FD99F7C" w14:noSpellErr="1">
      <w:pPr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・ID(メールアドレス)/パスワード入力フォーム</w:t>
      </w:r>
    </w:p>
    <w:p w:rsidR="13B7988D" w:rsidP="13B7988D" w:rsidRDefault="13B7988D" w14:paraId="653D6AE3" w14:textId="3EFDADBC">
      <w:pPr>
        <w:rPr>
          <w:rFonts w:ascii="MS Gothic" w:hAnsi="MS Gothic" w:eastAsia="MS Gothic" w:cs="MS Gothic"/>
          <w:sz w:val="24"/>
          <w:szCs w:val="24"/>
        </w:rPr>
      </w:pPr>
      <w:r w:rsidRPr="13B7988D">
        <w:rPr>
          <w:rFonts w:ascii="MS Gothic" w:hAnsi="MS Gothic" w:eastAsia="MS Gothic" w:cs="MS Gothic"/>
          <w:sz w:val="24"/>
          <w:szCs w:val="24"/>
        </w:rPr>
        <w:br w:type="page"/>
      </w:r>
    </w:p>
    <w:p w:rsidR="13B7988D" w:rsidP="13B7988D" w:rsidRDefault="13B7988D" w14:paraId="593356FD" w14:textId="057F11ED">
      <w:pPr>
        <w:pStyle w:val="a"/>
        <w:ind w:firstLine="840"/>
        <w:jc w:val="center"/>
        <w:rPr>
          <w:rFonts w:ascii="MS Gothic" w:hAnsi="MS Gothic" w:eastAsia="MS Gothic" w:cs="MS Gothic"/>
          <w:b w:val="1"/>
          <w:bCs w:val="1"/>
          <w:sz w:val="40"/>
          <w:szCs w:val="40"/>
        </w:rPr>
      </w:pPr>
      <w:r w:rsidRPr="13B7988D" w:rsidR="13B7988D">
        <w:rPr>
          <w:rFonts w:ascii="MS Gothic" w:hAnsi="MS Gothic" w:eastAsia="MS Gothic" w:cs="MS Gothic"/>
          <w:b w:val="0"/>
          <w:bCs w:val="0"/>
          <w:sz w:val="40"/>
          <w:szCs w:val="40"/>
        </w:rPr>
        <w:t>6月6日</w:t>
      </w:r>
    </w:p>
    <w:p w:rsidR="13B7988D" w:rsidP="13B7988D" w:rsidRDefault="13B7988D" w14:paraId="32E2B018" w14:textId="467B1F0E">
      <w:pPr>
        <w:pStyle w:val="a"/>
        <w:ind w:firstLine="84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461F4D53" w14:textId="05D4A255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【要件定義の見直し】午前中</w:t>
      </w:r>
    </w:p>
    <w:p w:rsidR="13B7988D" w:rsidP="13B7988D" w:rsidRDefault="13B7988D" w14:paraId="302F98D5" w14:textId="4ED8E6D2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  <w:u w:val="single"/>
        </w:rPr>
      </w:pPr>
      <w:r w:rsidRPr="13B7988D" w:rsidR="13B7988D">
        <w:rPr>
          <w:rFonts w:ascii="MS Gothic" w:hAnsi="MS Gothic" w:eastAsia="MS Gothic" w:cs="MS Gothic"/>
          <w:sz w:val="24"/>
          <w:szCs w:val="24"/>
          <w:u w:val="single"/>
        </w:rPr>
        <w:t>・</w:t>
      </w:r>
      <w:r w:rsidRPr="13B7988D" w:rsidR="13B7988D">
        <w:rPr>
          <w:rFonts w:ascii="MS Gothic" w:hAnsi="MS Gothic" w:eastAsia="MS Gothic" w:cs="MS Gothic"/>
          <w:sz w:val="24"/>
          <w:szCs w:val="24"/>
          <w:u w:val="single"/>
        </w:rPr>
        <w:t>検索結果機能にグラフを付ける</w:t>
      </w:r>
    </w:p>
    <w:p w:rsidR="13B7988D" w:rsidP="13B7988D" w:rsidRDefault="13B7988D" w14:paraId="03ABF9DD" w14:textId="2235689C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検索結果の作品名一覧の下に感想カテゴリの円グラフを付ける。</w:t>
      </w:r>
    </w:p>
    <w:p w:rsidR="13B7988D" w:rsidP="13B7988D" w:rsidRDefault="13B7988D" w14:paraId="093F74C7" w14:textId="3CFBB15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どの感想カテゴリが何％占めてるというのが一目で分かりやすいようにする。</w:t>
      </w:r>
    </w:p>
    <w:p w:rsidR="13B7988D" w:rsidP="13B7988D" w:rsidRDefault="13B7988D" w14:paraId="7129A5A5" w14:textId="1B191B9E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→情報が多くて見づらい？周りのデザインが固まってきてから実装。</w:t>
      </w:r>
    </w:p>
    <w:p w:rsidR="13B7988D" w:rsidP="13B7988D" w:rsidRDefault="13B7988D" w14:paraId="138D61F2" w14:textId="175477C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139CC544" w14:textId="0AADA01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  <w:u w:val="single"/>
        </w:rPr>
      </w:pPr>
      <w:r w:rsidRPr="13B7988D" w:rsidR="13B7988D">
        <w:rPr>
          <w:rFonts w:ascii="MS Gothic" w:hAnsi="MS Gothic" w:eastAsia="MS Gothic" w:cs="MS Gothic"/>
          <w:sz w:val="24"/>
          <w:szCs w:val="24"/>
          <w:u w:val="single"/>
        </w:rPr>
        <w:t>・</w:t>
      </w:r>
      <w:r w:rsidRPr="13B7988D" w:rsidR="13B7988D">
        <w:rPr>
          <w:rFonts w:ascii="MS Gothic" w:hAnsi="MS Gothic" w:eastAsia="MS Gothic" w:cs="MS Gothic"/>
          <w:sz w:val="24"/>
          <w:szCs w:val="24"/>
          <w:u w:val="single"/>
        </w:rPr>
        <w:t>想定利用者の設定を固める</w:t>
      </w:r>
    </w:p>
    <w:p w:rsidR="13B7988D" w:rsidP="13B7988D" w:rsidRDefault="13B7988D" w14:paraId="51180E44" w14:textId="1657ACCE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/>
        </w:rPr>
        <w:t>ルーレット機能：</w:t>
      </w:r>
      <w:r>
        <w:br/>
      </w: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</w:t>
      </w: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代社会人の</w:t>
      </w: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Netflix</w:t>
      </w: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ユーザー（新しいものに出会いたい）</w:t>
      </w:r>
    </w:p>
    <w:p w:rsidR="13B7988D" w:rsidP="13B7988D" w:rsidRDefault="13B7988D" w14:paraId="55AD61B7" w14:textId="05D59124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レビュー・交流機能：</w:t>
      </w:r>
      <w:r>
        <w:br/>
      </w: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20代</w:t>
      </w: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社会人の</w:t>
      </w: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Netflixユーザー</w:t>
      </w: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（好みが近しい人と交流を求める）</w:t>
      </w:r>
    </w:p>
    <w:p w:rsidR="13B7988D" w:rsidP="13B7988D" w:rsidRDefault="13B7988D" w14:paraId="27E87C7D" w14:textId="454597F8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検索機能：</w:t>
      </w:r>
      <w:r>
        <w:br/>
      </w: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20代社会人のNetflixユーザー</w:t>
      </w: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（新しいものに出会いたい）</w:t>
      </w:r>
    </w:p>
    <w:p w:rsidR="13B7988D" w:rsidP="13B7988D" w:rsidRDefault="13B7988D" w14:paraId="6CC9E70B" w14:textId="113EC35D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ランキング機能：</w:t>
      </w:r>
      <w:r>
        <w:br/>
      </w: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20代社会人のNetflixユーザー</w:t>
      </w: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（新しいものに出会いたい）</w:t>
      </w:r>
    </w:p>
    <w:p w:rsidR="13B7988D" w:rsidP="13B7988D" w:rsidRDefault="13B7988D" w14:paraId="497AB0D0" w14:textId="1246B3A5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アカウント機能：</w:t>
      </w:r>
      <w:r>
        <w:br/>
      </w: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20代社会人のNetflixユーザー</w:t>
      </w: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（好みが近しい人との交流を求める）</w:t>
      </w:r>
    </w:p>
    <w:p w:rsidR="13B7988D" w:rsidP="13B7988D" w:rsidRDefault="13B7988D" w14:paraId="576C2638" w14:textId="0E49C9FD">
      <w:pPr>
        <w:pStyle w:val="ListParagraph"/>
        <w:numPr>
          <w:ilvl w:val="0"/>
          <w:numId w:val="1"/>
        </w:numPr>
        <w:ind w:leftChars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問い合わせ機能：</w:t>
      </w:r>
      <w:r>
        <w:br/>
      </w: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/>
        </w:rPr>
        <w:t>　20代社会人のNetflixユーザ</w:t>
      </w: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ー（FLIFREユーザー全員）</w:t>
      </w:r>
    </w:p>
    <w:p w:rsidR="13B7988D" w:rsidP="13B7988D" w:rsidRDefault="13B7988D" w14:paraId="34548609" w14:textId="430FBB4D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13B7988D" w:rsidP="13B7988D" w:rsidRDefault="13B7988D" w14:paraId="32709E66" w14:textId="4EE06AC9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ja-JP"/>
        </w:rPr>
        <w:t>・FLIFREとは？(アプリ名の由来)</w:t>
      </w:r>
    </w:p>
    <w:p w:rsidR="13B7988D" w:rsidP="13B7988D" w:rsidRDefault="13B7988D" w14:paraId="3A956CB8" w14:textId="6945D47D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FLIFREとは「Netflix freak(Netflix 愛好家)」という造語の略称である。Netflixのヘビーユーザーの溜まり場になってほしいという思いから命名した。また、ライトな層にとっても信頼できる情報ツールとなることを想定している。</w:t>
      </w:r>
    </w:p>
    <w:p w:rsidR="13B7988D" w:rsidP="13B7988D" w:rsidRDefault="13B7988D" w14:paraId="7E0AC76E" w14:textId="49BC0531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13B7988D" w:rsidP="13B7988D" w:rsidRDefault="13B7988D" w14:paraId="1949C48B" w14:textId="1FEA0E2B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【発表から出た意見】</w:t>
      </w:r>
    </w:p>
    <w:p w:rsidR="13B7988D" w:rsidP="13B7988D" w:rsidRDefault="13B7988D" w14:paraId="31F941FE" w14:textId="719E4426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サクラがいるかもしれない…本人確認を徹底！</w:t>
      </w:r>
    </w:p>
    <w:p w:rsidR="13B7988D" w:rsidP="13B7988D" w:rsidRDefault="13B7988D" w14:paraId="3AB5AA56" w14:textId="2F9CABC8">
      <w:pPr>
        <w:pStyle w:val="a"/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リプライの部分に注意書きをする？個人情報や暴言等の書き込みを禁じる？</w:t>
      </w:r>
    </w:p>
    <w:p w:rsidR="13B7988D" w:rsidP="13B7988D" w:rsidRDefault="13B7988D" w14:paraId="771C5F79" w14:textId="1C56D627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・ユーザーが普段どんな作品を見ているかをマイページに記載。マイページにレビュー履歴を出す。</w:t>
      </w:r>
    </w:p>
    <w:p w:rsidR="13B7988D" w:rsidP="13B7988D" w:rsidRDefault="13B7988D" w14:paraId="51117644" w14:textId="22F2602C">
      <w:pPr>
        <w:pStyle w:val="a"/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・感想カテゴリーの定義が幅広く難しい。特に「面白い」は色々な意味が含まれるので曖昧。</w:t>
      </w:r>
    </w:p>
    <w:p w:rsidR="13B7988D" w:rsidP="13B7988D" w:rsidRDefault="13B7988D" w14:paraId="08E91F82" w14:textId="0DC6FBB4">
      <w:pPr>
        <w:pStyle w:val="a"/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・年代別の作品分類があってもいいのかも(作品自体の年代？</w:t>
      </w: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4"/>
          <w:szCs w:val="24"/>
          <w:lang w:eastAsia="ja-JP"/>
        </w:rPr>
        <w:t>レビューを書いている人の年代？</w:t>
      </w: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)。</w:t>
      </w:r>
    </w:p>
    <w:p w:rsidR="13B7988D" w:rsidP="13B7988D" w:rsidRDefault="13B7988D" w14:paraId="5EA6674D" w14:textId="3B073DD2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13B7988D" w:rsidP="13B7988D" w:rsidRDefault="13B7988D" w14:paraId="48FE20C1" w14:textId="0E090FE2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13B7988D" w:rsidP="13B7988D" w:rsidRDefault="13B7988D" w14:paraId="01EEE5A5" w14:textId="545F0015">
      <w:pPr>
        <w:rPr>
          <w:rFonts w:ascii="MS Gothic" w:hAnsi="MS Gothic" w:eastAsia="MS Gothic" w:cs="MS Gothic"/>
          <w:sz w:val="24"/>
          <w:szCs w:val="24"/>
        </w:rPr>
      </w:pPr>
      <w:r w:rsidRPr="13B7988D">
        <w:rPr>
          <w:rFonts w:ascii="MS Gothic" w:hAnsi="MS Gothic" w:eastAsia="MS Gothic" w:cs="MS Gothic"/>
          <w:sz w:val="24"/>
          <w:szCs w:val="24"/>
        </w:rPr>
        <w:br w:type="page"/>
      </w:r>
    </w:p>
    <w:p w:rsidR="13B7988D" w:rsidP="13B7988D" w:rsidRDefault="13B7988D" w14:paraId="0A9F28D1" w14:textId="48D5FA32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13B7988D" w:rsidP="13B7988D" w:rsidRDefault="13B7988D" w14:paraId="23B7414B" w14:textId="296DF4BD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【外部設計】午前～午後</w:t>
      </w:r>
    </w:p>
    <w:p w:rsidR="13B7988D" w:rsidP="13B7988D" w:rsidRDefault="13B7988D" w14:paraId="399609A3" w14:textId="4B8D213E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ja-JP"/>
        </w:rPr>
        <w:t>・トップページ</w:t>
      </w:r>
    </w:p>
    <w:p w:rsidR="13B7988D" w:rsidP="13B7988D" w:rsidRDefault="13B7988D" w14:paraId="56118E18" w14:textId="07D6FED9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13B7988D" w:rsidP="13B7988D" w:rsidRDefault="13B7988D" w14:paraId="5FECD25B" w14:textId="295A265A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アクセス時に最初に見える画面(ログイン前)</w:t>
      </w:r>
    </w:p>
    <w:p w:rsidR="13B7988D" w:rsidP="13B7988D" w:rsidRDefault="13B7988D" w14:paraId="53F275D2" w14:textId="7C45DFB5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左上にロゴ、上部に検索ボックスとログインボタン、ルーレットボタンを表示。検索ボックスでは作品名、再生時間、感想カテゴリ、作品の年代を指定できる。</w:t>
      </w: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ja-JP"/>
        </w:rPr>
        <w:t>ルーレットボタンを押すとランダムで１つのジャンルが選定され、そのジャンル作品のレビュー一覧が検索結果ページに表示される。</w:t>
      </w:r>
    </w:p>
    <w:p w:rsidR="13B7988D" w:rsidP="13B7988D" w:rsidRDefault="13B7988D" w14:paraId="5CF95426" w14:textId="18D58959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ジャンル別のメニューバー、レビューランキング・マイページへのリンクを右上に折りたたんで表示。</w:t>
      </w:r>
    </w:p>
    <w:p w:rsidR="13B7988D" w:rsidP="13B7988D" w:rsidRDefault="13B7988D" w14:paraId="6E95100C" w14:textId="36B5102F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新着レビューのタイムラインをメインに表示。投稿にはアイコン、ユーザー名、作品名、投稿日時、レビューを表示。投稿内のアイコン、ユーザー名・＠IDをクリックするとそのユーザーのマイページに遷移する。</w:t>
      </w:r>
    </w:p>
    <w:p w:rsidR="13B7988D" w:rsidP="13B7988D" w:rsidRDefault="13B7988D" w14:paraId="7F8E0BA3" w14:textId="54CA23B7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タイムラインのリアクションボタン(各種スタンプ・リプライ)はクリック時に展開。</w:t>
      </w:r>
    </w:p>
    <w:p w:rsidR="13B7988D" w:rsidP="13B7988D" w:rsidRDefault="13B7988D" w14:paraId="359CA957" w14:textId="6DEA4787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13B7988D" w:rsidP="13B7988D" w:rsidRDefault="13B7988D" w14:paraId="5171F1D3" w14:textId="6489ECF0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eastAsia="ja-JP"/>
        </w:rPr>
        <w:t>→ひとまず画面設計、機能設計まで完成。(6月6日)</w:t>
      </w:r>
    </w:p>
    <w:p w:rsidR="13B7988D" w:rsidP="13B7988D" w:rsidRDefault="13B7988D" w14:paraId="615BD06F" w14:textId="20FD6BF3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13B7988D" w:rsidP="13B7988D" w:rsidRDefault="13B7988D" w14:paraId="2A81AD1B" w14:textId="354DD9C1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13B7988D" w:rsidP="13B7988D" w:rsidRDefault="13B7988D" w14:paraId="18952357" w14:textId="219AC6C6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【感想カテゴリの練り直し】全16項目(6月6日時点)</w:t>
      </w:r>
    </w:p>
    <w:p w:rsidR="13B7988D" w:rsidP="13B7988D" w:rsidRDefault="13B7988D" w14:paraId="64ADBF87" w14:textId="4BAEC3F3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投稿の時には3個まで選べる。</w:t>
      </w:r>
    </w:p>
    <w:p w:rsidR="13B7988D" w:rsidP="13B7988D" w:rsidRDefault="13B7988D" w14:paraId="6C5924CA" w14:textId="4612706C">
      <w:pPr>
        <w:pStyle w:val="a"/>
        <w:rPr>
          <w:rFonts w:ascii="MS Gothic" w:hAnsi="MS Gothic" w:eastAsia="MS Gothic" w:cs="MS Gothic"/>
          <w:noProof w:val="0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検索はAND検索ができるようにする→2つの枠を作っておいてそれぞれ選択</w:t>
      </w:r>
    </w:p>
    <w:p w:rsidR="13B7988D" w:rsidP="13B7988D" w:rsidRDefault="13B7988D" w14:paraId="069F7E0C" w14:textId="295D7783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13B7988D" w:rsidP="13B7988D" w:rsidRDefault="13B7988D" w14:paraId="4796DAF2" w14:textId="47020290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eastAsia="ja-JP"/>
        </w:rPr>
        <w:t>泣ける、ときめく、怖い、グロテスク、わくわく、</w:t>
      </w: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非日常的、勉強になる</w:t>
      </w:r>
    </w:p>
    <w:p w:rsidR="13B7988D" w:rsidP="13B7988D" w:rsidRDefault="13B7988D" w14:paraId="4C56A131" w14:textId="6D522228">
      <w:pPr>
        <w:pStyle w:val="a"/>
        <w:ind w:left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爆笑コメディ、スカッとする、儚い、癒される、衝撃的、ミステリアス</w:t>
      </w:r>
    </w:p>
    <w:p w:rsidR="13B7988D" w:rsidP="13B7988D" w:rsidRDefault="13B7988D" w14:paraId="0E12B5CB" w14:textId="6DCB4BDE">
      <w:pPr>
        <w:pStyle w:val="a"/>
        <w:ind w:left="0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ポジティブ、優雅、ダークな</w:t>
      </w:r>
    </w:p>
    <w:p w:rsidR="13B7988D" w:rsidP="13B7988D" w:rsidRDefault="13B7988D" w14:paraId="664FC3BF" w14:textId="77753152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13B7988D" w:rsidP="13B7988D" w:rsidRDefault="13B7988D" w14:paraId="0955A3BB" w14:textId="650D3C2F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</w:p>
    <w:p w:rsidR="13B7988D" w:rsidP="13B7988D" w:rsidRDefault="13B7988D" w14:paraId="6EFE5E2B" w14:textId="23BB07E0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13B7988D" w:rsidR="13B7988D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【年代の設定】</w:t>
      </w:r>
    </w:p>
    <w:p w:rsidR="13B7988D" w:rsidRDefault="13B7988D" w14:paraId="020896D7" w14:textId="0D87CC50"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eastAsia="ja-JP"/>
        </w:rPr>
        <w:t>～1960年代、1970年代、1980年代、1990年代、2000年代～</w:t>
      </w:r>
    </w:p>
    <w:p w:rsidR="13B7988D" w:rsidP="13B7988D" w:rsidRDefault="13B7988D" w14:paraId="25DA0A4E" w14:textId="138EB950">
      <w:pPr>
        <w:pStyle w:val="a"/>
        <w:rPr>
          <w:rFonts w:ascii="游明朝" w:hAnsi="游明朝" w:eastAsia="游明朝" w:cs="游明朝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13B7988D" w:rsidP="13B7988D" w:rsidRDefault="13B7988D" w14:paraId="2257338E" w14:textId="565006BC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>
        <w:br/>
      </w:r>
    </w:p>
    <w:p w:rsidR="13B7988D" w:rsidP="13B7988D" w:rsidRDefault="13B7988D" w14:paraId="5F22CB5E" w14:textId="58FD9DB5">
      <w:pPr>
        <w:pStyle w:val="a"/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ja-JP"/>
        </w:rPr>
      </w:pPr>
    </w:p>
    <w:p w:rsidR="13B7988D" w:rsidP="13B7988D" w:rsidRDefault="13B7988D" w14:paraId="15B3B42D" w14:textId="3275D970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RDefault="13B7988D" w14:paraId="178519FA" w14:textId="7F0E4C1B">
      <w:r>
        <w:br w:type="page"/>
      </w:r>
    </w:p>
    <w:p w:rsidR="13B7988D" w:rsidP="13B7988D" w:rsidRDefault="13B7988D" w14:paraId="16E2CB00" w14:textId="637474FF">
      <w:pPr>
        <w:pStyle w:val="a"/>
        <w:ind w:firstLine="0"/>
        <w:jc w:val="center"/>
        <w:rPr>
          <w:rFonts w:ascii="MS Gothic" w:hAnsi="MS Gothic" w:eastAsia="MS Gothic" w:cs="MS Gothic"/>
          <w:sz w:val="40"/>
          <w:szCs w:val="40"/>
        </w:rPr>
      </w:pPr>
      <w:r w:rsidRPr="13B7988D" w:rsidR="13B7988D">
        <w:rPr>
          <w:rFonts w:ascii="MS Gothic" w:hAnsi="MS Gothic" w:eastAsia="MS Gothic" w:cs="MS Gothic"/>
          <w:sz w:val="40"/>
          <w:szCs w:val="40"/>
        </w:rPr>
        <w:t>6月7日</w:t>
      </w:r>
    </w:p>
    <w:p w:rsidR="13B7988D" w:rsidP="13B7988D" w:rsidRDefault="13B7988D" w14:paraId="6B15A8E4" w14:textId="4CAB650D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2298FD56" w14:textId="4B969B1F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09950172" w14:textId="5ADC0D46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【</w:t>
      </w:r>
      <w:r w:rsidRPr="13B7988D" w:rsidR="13B7988D">
        <w:rPr>
          <w:rFonts w:ascii="MS Gothic" w:hAnsi="MS Gothic" w:eastAsia="MS Gothic" w:cs="MS Gothic"/>
          <w:sz w:val="24"/>
          <w:szCs w:val="24"/>
        </w:rPr>
        <w:t>外部設計で必要なページ】座学後に役割分担</w:t>
      </w:r>
      <w:r w:rsidRPr="13B7988D" w:rsidR="13B7988D">
        <w:rPr>
          <w:rFonts w:ascii="MS Gothic" w:hAnsi="MS Gothic" w:eastAsia="MS Gothic" w:cs="MS Gothic"/>
          <w:sz w:val="24"/>
          <w:szCs w:val="24"/>
        </w:rPr>
        <w:t>！</w:t>
      </w:r>
    </w:p>
    <w:p w:rsidR="13B7988D" w:rsidP="13B7988D" w:rsidRDefault="13B7988D" w14:paraId="106C3315" w14:textId="0BC41B4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  <w:u w:val="single"/>
        </w:rPr>
        <w:t>・トップページ(済)</w:t>
      </w:r>
    </w:p>
    <w:p w:rsidR="13B7988D" w:rsidP="13B7988D" w:rsidRDefault="13B7988D" w14:paraId="0D6D718C" w14:textId="78E82638">
      <w:pPr>
        <w:jc w:val="left"/>
      </w:pPr>
      <w:r w:rsidRPr="13B7988D" w:rsidR="13B7988D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・ログインページ(済)</w:t>
      </w: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>　</w:t>
      </w:r>
      <w:r>
        <w:tab/>
      </w:r>
      <w:r>
        <w:tab/>
      </w:r>
      <w:r>
        <w:tab/>
      </w:r>
      <w:r>
        <w:tab/>
      </w: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担当：伊藤</w:t>
      </w:r>
    </w:p>
    <w:p w:rsidR="13B7988D" w:rsidP="13B7988D" w:rsidRDefault="13B7988D" w14:paraId="05F9BC5E" w14:textId="302F231F">
      <w:pPr>
        <w:pStyle w:val="a"/>
        <w:jc w:val="left"/>
      </w:pPr>
      <w:r w:rsidRPr="13B7988D" w:rsidR="13B7988D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・マイページ(済)</w:t>
      </w:r>
      <w:r>
        <w:tab/>
      </w: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>　　</w:t>
      </w:r>
      <w:r>
        <w:tab/>
      </w:r>
      <w:r>
        <w:tab/>
      </w:r>
      <w:r>
        <w:tab/>
      </w:r>
      <w:r>
        <w:tab/>
      </w: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担当：伊藤</w:t>
      </w:r>
    </w:p>
    <w:p w:rsidR="13B7988D" w:rsidP="13B7988D" w:rsidRDefault="13B7988D" w14:paraId="6161F2F6" w14:textId="36F1E213">
      <w:pPr>
        <w:pStyle w:val="a"/>
        <w:jc w:val="left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13B7988D" w:rsidR="13B7988D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・ユーザーページ(済)</w:t>
      </w: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　</w:t>
      </w:r>
      <w:r>
        <w:tab/>
      </w:r>
      <w:r>
        <w:tab/>
      </w:r>
      <w:r>
        <w:tab/>
      </w:r>
      <w:r>
        <w:tab/>
      </w: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担当：橋本</w:t>
      </w:r>
    </w:p>
    <w:p w:rsidR="13B7988D" w:rsidP="13B7988D" w:rsidRDefault="13B7988D" w14:paraId="3960A419" w14:textId="4F2B2F17">
      <w:pPr>
        <w:pStyle w:val="a"/>
        <w:jc w:val="left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13B7988D" w:rsidR="13B7988D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・フォロー一覧ページ(済)</w:t>
      </w:r>
      <w:r>
        <w:tab/>
      </w:r>
      <w:r>
        <w:tab/>
      </w:r>
      <w:r>
        <w:tab/>
      </w:r>
      <w:r>
        <w:tab/>
      </w: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担当：橋本</w:t>
      </w:r>
    </w:p>
    <w:p w:rsidR="13B7988D" w:rsidP="13B7988D" w:rsidRDefault="13B7988D" w14:paraId="125EF604" w14:textId="24438F56">
      <w:pPr>
        <w:pStyle w:val="a"/>
        <w:ind w:firstLine="0"/>
        <w:jc w:val="left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13B7988D" w:rsidR="13B7988D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・フォロワー一覧ページ(済)</w:t>
      </w:r>
      <w:r>
        <w:tab/>
      </w:r>
      <w:r>
        <w:tab/>
      </w:r>
      <w:r>
        <w:tab/>
      </w:r>
      <w:r>
        <w:tab/>
      </w: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担当：橋本</w:t>
      </w:r>
    </w:p>
    <w:p w:rsidR="13B7988D" w:rsidP="13B7988D" w:rsidRDefault="13B7988D" w14:paraId="70E1BC98" w14:textId="3431A964">
      <w:pPr>
        <w:pStyle w:val="a"/>
        <w:jc w:val="left"/>
      </w:pPr>
      <w:r w:rsidRPr="13B7988D" w:rsidR="13B7988D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・検索結果（作品名)(済)</w:t>
      </w:r>
      <w:r>
        <w:tab/>
      </w:r>
      <w:r>
        <w:tab/>
      </w:r>
      <w:r>
        <w:tab/>
      </w:r>
      <w:r>
        <w:tab/>
      </w: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担当：石田</w:t>
      </w:r>
    </w:p>
    <w:p w:rsidR="13B7988D" w:rsidP="13B7988D" w:rsidRDefault="13B7988D" w14:paraId="087A33C9" w14:textId="5B493D50">
      <w:pPr>
        <w:pStyle w:val="a"/>
        <w:jc w:val="left"/>
      </w:pPr>
      <w:r w:rsidRPr="13B7988D" w:rsidR="13B7988D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・作品名を選択して表示されるレビュー一覧(済)</w:t>
      </w: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　</w:t>
      </w:r>
      <w:r>
        <w:tab/>
      </w: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担当：菊地</w:t>
      </w:r>
    </w:p>
    <w:p w:rsidR="13B7988D" w:rsidP="13B7988D" w:rsidRDefault="13B7988D" w14:paraId="333B84FF" w14:textId="37C82FCB">
      <w:pPr>
        <w:pStyle w:val="a"/>
        <w:jc w:val="left"/>
      </w:pPr>
      <w:r w:rsidRPr="13B7988D" w:rsidR="13B7988D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・問い合わせページ(済)</w:t>
      </w:r>
      <w:r>
        <w:tab/>
      </w:r>
      <w:r>
        <w:tab/>
      </w:r>
      <w:r>
        <w:tab/>
      </w:r>
      <w:r>
        <w:tab/>
      </w: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担当：高山</w:t>
      </w:r>
    </w:p>
    <w:p w:rsidR="13B7988D" w:rsidP="13B7988D" w:rsidRDefault="13B7988D" w14:paraId="73998DC4" w14:textId="3AF99CF2">
      <w:pPr>
        <w:pStyle w:val="a"/>
        <w:jc w:val="left"/>
      </w:pPr>
      <w:r w:rsidRPr="13B7988D" w:rsidR="13B7988D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・レビュー投稿ページ(済)</w:t>
      </w:r>
      <w:r>
        <w:tab/>
      </w:r>
      <w:r>
        <w:tab/>
      </w:r>
      <w:r>
        <w:tab/>
      </w:r>
      <w:r>
        <w:tab/>
      </w: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>担当：遠藤</w:t>
      </w:r>
    </w:p>
    <w:p w:rsidR="13B7988D" w:rsidP="13B7988D" w:rsidRDefault="13B7988D" w14:paraId="590C8613" w14:textId="0C9897F1">
      <w:pPr>
        <w:pStyle w:val="a"/>
        <w:ind w:firstLine="0"/>
        <w:jc w:val="left"/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</w:pPr>
      <w:r w:rsidRPr="13B7988D" w:rsidR="13B7988D">
        <w:rPr>
          <w:rFonts w:ascii="MS Gothic" w:hAnsi="MS Gothic" w:eastAsia="MS Gothic" w:cs="MS Gothic"/>
          <w:sz w:val="24"/>
          <w:szCs w:val="24"/>
          <w:u w:val="single"/>
        </w:rPr>
        <w:t>・レビューランキング</w:t>
      </w:r>
      <w:r w:rsidRPr="13B7988D" w:rsidR="13B7988D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(済)</w:t>
      </w:r>
    </w:p>
    <w:p w:rsidR="13B7988D" w:rsidP="13B7988D" w:rsidRDefault="13B7988D" w14:paraId="7FDEE034" w14:textId="0DDE3007">
      <w:pPr>
        <w:pStyle w:val="a"/>
        <w:ind w:firstLine="0"/>
        <w:jc w:val="left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13B7988D" w:rsidR="13B7988D">
        <w:rPr>
          <w:rFonts w:ascii="MS Gothic" w:hAnsi="MS Gothic" w:eastAsia="MS Gothic" w:cs="MS Gothic"/>
          <w:sz w:val="24"/>
          <w:szCs w:val="24"/>
          <w:u w:val="single"/>
        </w:rPr>
        <w:t>・</w:t>
      </w:r>
      <w:r w:rsidRPr="13B7988D" w:rsidR="13B7988D">
        <w:rPr>
          <w:rFonts w:ascii="MS Gothic" w:hAnsi="MS Gothic" w:eastAsia="MS Gothic" w:cs="MS Gothic"/>
          <w:sz w:val="24"/>
          <w:szCs w:val="24"/>
          <w:u w:val="single"/>
        </w:rPr>
        <w:t>新規会員情報登録</w:t>
      </w:r>
      <w:r w:rsidRPr="13B7988D" w:rsidR="13B7988D">
        <w:rPr>
          <w:rFonts w:ascii="MS Gothic" w:hAnsi="MS Gothic" w:eastAsia="MS Gothic" w:cs="MS Gothic"/>
          <w:noProof w:val="0"/>
          <w:sz w:val="24"/>
          <w:szCs w:val="24"/>
          <w:u w:val="single"/>
          <w:lang w:val="en-US"/>
        </w:rPr>
        <w:t>(済)</w:t>
      </w:r>
    </w:p>
    <w:p w:rsidR="13B7988D" w:rsidP="13B7988D" w:rsidRDefault="13B7988D" w14:paraId="4EBD0FF9" w14:textId="17D9BEBE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479FFA57" w14:textId="27C8C614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目標：本日中に外部設計</w:t>
      </w:r>
      <w:r w:rsidRPr="13B7988D" w:rsidR="13B7988D">
        <w:rPr>
          <w:rFonts w:ascii="MS Gothic" w:hAnsi="MS Gothic" w:eastAsia="MS Gothic" w:cs="MS Gothic"/>
          <w:sz w:val="24"/>
          <w:szCs w:val="24"/>
        </w:rPr>
        <w:t>の進捗20％→90％</w:t>
      </w:r>
    </w:p>
    <w:p w:rsidR="13B7988D" w:rsidP="13B7988D" w:rsidRDefault="13B7988D" w14:paraId="58273AD1" w14:textId="6B050B9F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403A9EE3" w14:textId="28ED7044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【テーブル作成】</w:t>
      </w:r>
    </w:p>
    <w:p w:rsidR="13B7988D" w:rsidP="13B7988D" w:rsidRDefault="13B7988D" w14:paraId="7EBD2F0B" w14:textId="0BE54E98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46503022" w14:textId="0CAA7CBB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</w:t>
      </w:r>
      <w:r w:rsidRPr="13B7988D" w:rsidR="13B7988D">
        <w:rPr>
          <w:rFonts w:ascii="MS Gothic" w:hAnsi="MS Gothic" w:eastAsia="MS Gothic" w:cs="MS Gothic"/>
          <w:sz w:val="24"/>
          <w:szCs w:val="24"/>
        </w:rPr>
        <w:t>プロフィールテーブル</w:t>
      </w:r>
    </w:p>
    <w:p w:rsidR="13B7988D" w:rsidP="13B7988D" w:rsidRDefault="13B7988D" w14:paraId="62DB8242" w14:textId="7B3A31C6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6F37DAA4" w14:textId="3626A0BA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</w:t>
      </w:r>
      <w:proofErr w:type="spellStart"/>
      <w:r w:rsidRPr="13B7988D" w:rsidR="13B7988D">
        <w:rPr>
          <w:rFonts w:ascii="MS Gothic" w:hAnsi="MS Gothic" w:eastAsia="MS Gothic" w:cs="MS Gothic"/>
          <w:sz w:val="24"/>
          <w:szCs w:val="24"/>
        </w:rPr>
        <w:t>作品名テーブル</w:t>
      </w:r>
      <w:proofErr w:type="spellEnd"/>
    </w:p>
    <w:p w:rsidR="13B7988D" w:rsidP="13B7988D" w:rsidRDefault="13B7988D" w14:paraId="2CBC1A4B" w14:textId="3746D17C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17919B3D" w14:textId="2CD06D09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・レビューテーブル</w:t>
      </w:r>
    </w:p>
    <w:p w:rsidR="13B7988D" w:rsidP="13B7988D" w:rsidRDefault="13B7988D" w14:paraId="3D0EA030" w14:textId="1D1AAEFC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24DE39BC" w14:textId="60DB1F14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・感想カテゴリテーブル</w:t>
      </w:r>
    </w:p>
    <w:p w:rsidR="13B7988D" w:rsidP="13B7988D" w:rsidRDefault="13B7988D" w14:paraId="26CFCAC3" w14:textId="0E0CDAE4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72E68596" w14:textId="49CD45D3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・ジャンルテーブル</w:t>
      </w:r>
    </w:p>
    <w:p w:rsidR="13B7988D" w:rsidP="13B7988D" w:rsidRDefault="13B7988D" w14:paraId="49599042" w14:textId="68D63ADC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40B2F4F3" w14:textId="7324101D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・再生時間テーブル</w:t>
      </w:r>
    </w:p>
    <w:p w:rsidR="13B7988D" w:rsidP="13B7988D" w:rsidRDefault="13B7988D" w14:paraId="22E2751B" w14:textId="58771761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02AA304B" w14:textId="13497266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</w:t>
      </w:r>
      <w:proofErr w:type="spellStart"/>
      <w:r w:rsidRPr="13B7988D" w:rsidR="13B7988D">
        <w:rPr>
          <w:rFonts w:ascii="MS Gothic" w:hAnsi="MS Gothic" w:eastAsia="MS Gothic" w:cs="MS Gothic"/>
          <w:sz w:val="24"/>
          <w:szCs w:val="24"/>
        </w:rPr>
        <w:t>年代テーブル</w:t>
      </w:r>
      <w:proofErr w:type="spellEnd"/>
    </w:p>
    <w:p w:rsidR="13B7988D" w:rsidP="13B7988D" w:rsidRDefault="13B7988D" w14:paraId="5508C40C" w14:textId="22D59921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5E5BBD93" w14:textId="3D34BB01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00B72A0B" w14:textId="3992B553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117528DE" w14:textId="59B77F66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0DEC8BE8" w14:textId="1128C5CB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7BAA6481" w14:textId="12A88DF3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1AEF4997" w14:textId="6362091B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5612C552" w14:textId="7A2AFA18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proofErr w:type="spellStart"/>
      <w:r w:rsidRPr="13B7988D" w:rsidR="13B7988D">
        <w:rPr>
          <w:rFonts w:ascii="MS Gothic" w:hAnsi="MS Gothic" w:eastAsia="MS Gothic" w:cs="MS Gothic"/>
          <w:sz w:val="24"/>
          <w:szCs w:val="24"/>
        </w:rPr>
        <w:t>作品テーブル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1695"/>
        <w:gridCol w:w="1695"/>
        <w:gridCol w:w="1695"/>
        <w:gridCol w:w="1695"/>
      </w:tblGrid>
      <w:tr w:rsidR="13B7988D" w:rsidTr="13B7988D" w14:paraId="5893F4F4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3EEF4816" w14:textId="018E0753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作品</w:t>
            </w: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ID</w:t>
            </w: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（主）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71B1AD86" w14:textId="4F4C6CAA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作品名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6C008D54" w14:textId="448C1AFE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年代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029B432D" w14:textId="0A180298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再生時間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7449193A" w14:textId="43B8290C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ジャンル</w:t>
            </w:r>
          </w:p>
        </w:tc>
      </w:tr>
      <w:tr w:rsidR="13B7988D" w:rsidTr="13B7988D" w14:paraId="2C43D28F"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75E29F05" w14:textId="623221F0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786AFE95" w14:textId="44DE725A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63F97AFF" w14:textId="74210ACF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605F0CD1" w14:textId="047238E6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35F93CBD" w14:textId="0E9C41B8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ジャンルＩＤが入る</w:t>
            </w:r>
          </w:p>
        </w:tc>
      </w:tr>
    </w:tbl>
    <w:p w:rsidR="13B7988D" w:rsidP="13B7988D" w:rsidRDefault="13B7988D" w14:paraId="2EAA45CB" w14:textId="7834B765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13B7988D" w:rsidP="13B7988D" w:rsidRDefault="13B7988D" w14:paraId="37BE920D" w14:textId="6153E482">
      <w:pPr>
        <w:pStyle w:val="a"/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</w:p>
    <w:p w:rsidR="13B7988D" w:rsidP="13B7988D" w:rsidRDefault="13B7988D" w14:paraId="11714D7B" w14:textId="54BBEC8E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proofErr w:type="spellStart"/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>年代テーブル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13B7988D" w:rsidTr="13B7988D" w14:paraId="5E8C5EF7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7AA92FA8" w14:textId="20558045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年代ＩＤ（主）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4E74051A" w14:textId="6325D267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年代の分類</w:t>
            </w:r>
          </w:p>
        </w:tc>
      </w:tr>
      <w:tr w:rsidR="13B7988D" w:rsidTr="13B7988D" w14:paraId="29349646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24F5F6B5" w14:textId="50E68CA0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080FFE55" w14:textId="089785C8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13B7988D" w:rsidP="13B7988D" w:rsidRDefault="13B7988D" w14:paraId="478A865A" w14:textId="19A24E90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13B7988D" w:rsidP="13B7988D" w:rsidRDefault="13B7988D" w14:paraId="1F1F1055" w14:textId="1EB2A7C0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proofErr w:type="spellStart"/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>再生時間テーブル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13B7988D" w:rsidTr="13B7988D" w14:paraId="0C067E04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79336B6A" w14:textId="63544FC7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再生時間ＩＤ（主）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5651B4DD" w14:textId="28328269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再生時間の分類</w:t>
            </w:r>
          </w:p>
        </w:tc>
      </w:tr>
      <w:tr w:rsidR="13B7988D" w:rsidTr="13B7988D" w14:paraId="57390C8B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3D53F8ED" w14:textId="3E2B0485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77C7B246" w14:textId="6817B80E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13B7988D" w:rsidP="13B7988D" w:rsidRDefault="13B7988D" w14:paraId="52382414" w14:textId="25CFA5D6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13B7988D" w:rsidP="13B7988D" w:rsidRDefault="13B7988D" w14:paraId="7B303E27" w14:textId="1DA653AF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proofErr w:type="spellStart"/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>ジャンルテーブル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13B7988D" w:rsidTr="13B7988D" w14:paraId="754466D9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68C4EBE4" w14:textId="1DD6D1EB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ジャンルＩＤ（主）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1FEB0057" w14:textId="4A1C14D0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ジャンルの種類</w:t>
            </w:r>
          </w:p>
        </w:tc>
      </w:tr>
      <w:tr w:rsidR="13B7988D" w:rsidTr="13B7988D" w14:paraId="45A32C5A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7B7B3CE1" w14:textId="4B968955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0001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4D17046E" w14:textId="47ABD06E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ＳＦ</w:t>
            </w:r>
          </w:p>
        </w:tc>
      </w:tr>
    </w:tbl>
    <w:p w:rsidR="13B7988D" w:rsidP="13B7988D" w:rsidRDefault="13B7988D" w14:paraId="7230A871" w14:textId="60C3FB78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13B7988D" w:rsidP="13B7988D" w:rsidRDefault="13B7988D" w14:paraId="1A0759F1" w14:textId="458272B7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proofErr w:type="spellStart"/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>レビューテーブル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103"/>
        <w:gridCol w:w="1103"/>
        <w:gridCol w:w="1076"/>
        <w:gridCol w:w="983"/>
        <w:gridCol w:w="983"/>
        <w:gridCol w:w="983"/>
        <w:gridCol w:w="983"/>
      </w:tblGrid>
      <w:tr w:rsidR="13B7988D" w:rsidTr="13B7988D" w14:paraId="25A835B5">
        <w:tc>
          <w:tcPr>
            <w:tcW w:w="12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649928A9" w14:textId="4E4C279A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レビュー</w:t>
            </w: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ID</w:t>
            </w: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（主）</w:t>
            </w:r>
          </w:p>
        </w:tc>
        <w:tc>
          <w:tcPr>
            <w:tcW w:w="11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7543DA5F" w14:textId="6BAD8F47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作品</w:t>
            </w: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ID</w:t>
            </w:r>
          </w:p>
        </w:tc>
        <w:tc>
          <w:tcPr>
            <w:tcW w:w="11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706B37BD" w14:textId="7ED7387A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ユーザー</w:t>
            </w: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ID</w:t>
            </w:r>
          </w:p>
        </w:tc>
        <w:tc>
          <w:tcPr>
            <w:tcW w:w="107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32014B60" w14:textId="055AFC59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レビュー内容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3110C4DF" w14:textId="4CFC3015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感想カテゴリ①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3A9A31F9" w14:textId="2595EBFB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感想カテゴリ②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2D1A86E8" w14:textId="36D85FE7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年代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51A08FB1" w14:textId="1D9B32AF">
            <w:pPr>
              <w:pStyle w:val="a"/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再生時間</w:t>
            </w:r>
          </w:p>
        </w:tc>
      </w:tr>
      <w:tr w:rsidR="13B7988D" w:rsidTr="13B7988D" w14:paraId="3FD822C0">
        <w:tc>
          <w:tcPr>
            <w:tcW w:w="12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670651C0" w14:textId="0DDE9509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26FEC319" w14:textId="79ADE594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0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32D900EF" w14:textId="6478A4B8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7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734A85AF" w14:textId="30648EAE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05EB9088" w14:textId="5CF1ECED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感想カテゴリＩＤが入る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4078F91C" w14:textId="55941D4A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384731AE" w14:textId="0DAF5641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8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555E9448" w14:textId="50C6D58D">
            <w:pPr>
              <w:pStyle w:val="a"/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</w:p>
        </w:tc>
      </w:tr>
    </w:tbl>
    <w:p w:rsidR="13B7988D" w:rsidP="13B7988D" w:rsidRDefault="13B7988D" w14:paraId="3F8BC51D" w14:textId="7047CD03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13B7988D" w:rsidP="13B7988D" w:rsidRDefault="13B7988D" w14:paraId="3E96196A" w14:textId="67F9FAF3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proofErr w:type="spellStart"/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>感想カテゴリテーブル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13B7988D" w:rsidTr="13B7988D" w14:paraId="7095330B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51D29298" w14:textId="19D475EC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感想カテゴリＩＤ（主）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6ECAD934" w14:textId="1D675A96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感想カテゴリの種類</w:t>
            </w:r>
          </w:p>
        </w:tc>
      </w:tr>
      <w:tr w:rsidR="13B7988D" w:rsidTr="13B7988D" w14:paraId="5443AD86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52941480" w14:textId="412D51A2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0001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71A7F9D1" w14:textId="4027293B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泣ける</w:t>
            </w:r>
          </w:p>
        </w:tc>
      </w:tr>
    </w:tbl>
    <w:p w:rsidR="13B7988D" w:rsidP="13B7988D" w:rsidRDefault="13B7988D" w14:paraId="73AF1D7C" w14:textId="5D6C8A25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13B7988D" w:rsidP="13B7988D" w:rsidRDefault="13B7988D" w14:paraId="7F860FD8" w14:textId="217C27F2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13B7988D" w:rsidP="13B7988D" w:rsidRDefault="13B7988D" w14:paraId="4AA9AC2C" w14:textId="7DF33B38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proofErr w:type="spellStart"/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>ユーザーテーブル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1020"/>
        <w:gridCol w:w="1065"/>
        <w:gridCol w:w="1065"/>
        <w:gridCol w:w="1065"/>
        <w:gridCol w:w="975"/>
        <w:gridCol w:w="975"/>
        <w:gridCol w:w="975"/>
      </w:tblGrid>
      <w:tr w:rsidR="13B7988D" w:rsidTr="13B7988D" w14:paraId="6E7CFF55"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3B24151B" w14:textId="3CBB848C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ID</w:t>
            </w: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（主）</w:t>
            </w:r>
          </w:p>
        </w:tc>
        <w:tc>
          <w:tcPr>
            <w:tcW w:w="10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4739C213" w14:textId="4570F0BA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ユーザーＩＤ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7DD4DC62" w14:textId="40BA015D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メールアドレス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62CF1E5C" w14:textId="7515003E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パスワード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46228854" w14:textId="6404EA8E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ユーザー名</w:t>
            </w:r>
          </w:p>
        </w:tc>
        <w:tc>
          <w:tcPr>
            <w:tcW w:w="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5F9A6468" w14:textId="2F7EED80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プロフィール文</w:t>
            </w:r>
          </w:p>
        </w:tc>
        <w:tc>
          <w:tcPr>
            <w:tcW w:w="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3CF45DC9" w14:textId="339FB08B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アイコン画像</w:t>
            </w:r>
          </w:p>
        </w:tc>
        <w:tc>
          <w:tcPr>
            <w:tcW w:w="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668181F0" w14:textId="3C075AF2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ヘッダー画像</w:t>
            </w:r>
          </w:p>
        </w:tc>
      </w:tr>
      <w:tr w:rsidR="13B7988D" w:rsidTr="13B7988D" w14:paraId="43F048A1">
        <w:tc>
          <w:tcPr>
            <w:tcW w:w="13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72DE3C2F" w14:textId="2CF3589F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198108D5" w14:textId="01353B83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01288841" w14:textId="33BA595F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6E9FBC0F" w14:textId="3CAA333B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4FD0D61D" w14:textId="28D0919A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4021BBA1" w14:textId="19E0030A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6E07CB81" w14:textId="374B56B2">
            <w:pPr>
              <w:jc w:val="both"/>
              <w:rPr>
                <w:rFonts w:ascii="MS Gothic" w:hAnsi="MS Gothic" w:eastAsia="MS Gothic" w:cs="MS Gothic"/>
                <w:sz w:val="24"/>
                <w:szCs w:val="24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リンク先を記述（とりあえず）ＶＡＲＣＨＡＲ（</w:t>
            </w: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>50</w:t>
            </w:r>
            <w:r w:rsidRPr="13B7988D" w:rsidR="13B7988D">
              <w:rPr>
                <w:rFonts w:ascii="MS Gothic" w:hAnsi="MS Gothic" w:eastAsia="MS Gothic" w:cs="MS Gothic"/>
                <w:sz w:val="24"/>
                <w:szCs w:val="24"/>
              </w:rPr>
              <w:t>）</w:t>
            </w:r>
          </w:p>
        </w:tc>
        <w:tc>
          <w:tcPr>
            <w:tcW w:w="9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B7988D" w:rsidP="13B7988D" w:rsidRDefault="13B7988D" w14:paraId="233BA998" w14:textId="488BF056">
            <w:pPr>
              <w:jc w:val="both"/>
              <w:rPr>
                <w:rFonts w:ascii="MS Gothic" w:hAnsi="MS Gothic" w:eastAsia="MS Gothic" w:cs="MS Gothic"/>
                <w:sz w:val="24"/>
                <w:szCs w:val="24"/>
                <w:lang w:val="en-US"/>
              </w:rPr>
            </w:pPr>
            <w:r w:rsidRPr="13B7988D" w:rsidR="13B7988D">
              <w:rPr>
                <w:rFonts w:ascii="MS Gothic" w:hAnsi="MS Gothic" w:eastAsia="MS Gothic" w:cs="MS Gothic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13B7988D" w:rsidP="13B7988D" w:rsidRDefault="13B7988D" w14:paraId="02EAFE7A" w14:textId="6E9A9AD6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  <w:r w:rsidRPr="13B7988D" w:rsidR="13B7988D">
        <w:rPr>
          <w:rFonts w:ascii="MS Gothic" w:hAnsi="MS Gothic" w:eastAsia="MS Gothic" w:cs="MS Gothic"/>
          <w:noProof w:val="0"/>
          <w:sz w:val="24"/>
          <w:szCs w:val="24"/>
          <w:lang w:val="en-US"/>
        </w:rPr>
        <w:t xml:space="preserve"> </w:t>
      </w:r>
    </w:p>
    <w:p w:rsidR="13B7988D" w:rsidP="13B7988D" w:rsidRDefault="13B7988D" w14:paraId="43194D58" w14:textId="7CEEAE85">
      <w:pPr>
        <w:jc w:val="both"/>
        <w:rPr>
          <w:rFonts w:ascii="MS Gothic" w:hAnsi="MS Gothic" w:eastAsia="MS Gothic" w:cs="MS Gothic"/>
          <w:noProof w:val="0"/>
          <w:sz w:val="24"/>
          <w:szCs w:val="24"/>
          <w:lang w:val="en-US"/>
        </w:rPr>
      </w:pPr>
    </w:p>
    <w:p w:rsidR="13B7988D" w:rsidP="13B7988D" w:rsidRDefault="13B7988D" w14:paraId="381B29B4" w14:textId="07C577B7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3E340C23" w14:textId="42510607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68A20053" w14:textId="4BA60371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RDefault="13B7988D" w14:paraId="4BD824C1" w14:textId="07C14334">
      <w:r>
        <w:br w:type="page"/>
      </w:r>
    </w:p>
    <w:p w:rsidR="13B7988D" w:rsidP="13B7988D" w:rsidRDefault="13B7988D" w14:paraId="7FCF159B" w14:textId="3B10D496">
      <w:pPr>
        <w:pStyle w:val="a"/>
        <w:ind w:firstLine="0"/>
        <w:jc w:val="center"/>
        <w:rPr>
          <w:rFonts w:ascii="MS Gothic" w:hAnsi="MS Gothic" w:eastAsia="MS Gothic" w:cs="MS Gothic"/>
          <w:sz w:val="40"/>
          <w:szCs w:val="40"/>
        </w:rPr>
      </w:pPr>
      <w:r w:rsidRPr="13B7988D" w:rsidR="13B7988D">
        <w:rPr>
          <w:rFonts w:ascii="MS Gothic" w:hAnsi="MS Gothic" w:eastAsia="MS Gothic" w:cs="MS Gothic"/>
          <w:sz w:val="40"/>
          <w:szCs w:val="40"/>
        </w:rPr>
        <w:t>6月8日</w:t>
      </w:r>
    </w:p>
    <w:p w:rsidR="13B7988D" w:rsidP="13B7988D" w:rsidRDefault="13B7988D" w14:paraId="27B8DC2E" w14:textId="45857797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758CD60B" w14:textId="51840C49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3DA9A381" w14:textId="2E1250E0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【外部設計　目標】</w:t>
      </w:r>
    </w:p>
    <w:p w:rsidR="13B7988D" w:rsidP="13B7988D" w:rsidRDefault="13B7988D" w14:paraId="0514004F" w14:textId="42538EC3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・機能一覧完成</w:t>
      </w:r>
    </w:p>
    <w:p w:rsidR="13B7988D" w:rsidP="13B7988D" w:rsidRDefault="13B7988D" w14:paraId="21505128" w14:textId="58073F98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・DB定義書完成</w:t>
      </w:r>
    </w:p>
    <w:p w:rsidR="13B7988D" w:rsidP="13B7988D" w:rsidRDefault="13B7988D" w14:paraId="33AB1A40" w14:textId="73A2B7EE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0D1807F2" w14:textId="56476276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【機能一覧】</w:t>
      </w:r>
    </w:p>
    <w:p w:rsidR="13B7988D" w:rsidP="13B7988D" w:rsidRDefault="13B7988D" w14:paraId="0AAA7017" w14:textId="2396DE2D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・ルーレット機能→検索機能の一部に変更</w:t>
      </w:r>
    </w:p>
    <w:p w:rsidR="13B7988D" w:rsidP="13B7988D" w:rsidRDefault="13B7988D" w14:paraId="6CAF10F9" w14:textId="4C0C6F30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535F6A1E" w14:textId="60E03539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042C6B3D" w14:textId="003779E4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【</w:t>
      </w:r>
      <w:r w:rsidRPr="13B7988D" w:rsidR="13B7988D">
        <w:rPr>
          <w:rFonts w:ascii="MS Gothic" w:hAnsi="MS Gothic" w:eastAsia="MS Gothic" w:cs="MS Gothic"/>
          <w:sz w:val="24"/>
          <w:szCs w:val="24"/>
        </w:rPr>
        <w:t>再生時間の書き方】</w:t>
      </w:r>
    </w:p>
    <w:p w:rsidR="13B7988D" w:rsidP="13B7988D" w:rsidRDefault="13B7988D" w14:paraId="164FFD73" w14:textId="27F85F63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例：120分～180分　(最大10文字とする)</w:t>
      </w:r>
    </w:p>
    <w:p w:rsidR="13B7988D" w:rsidP="13B7988D" w:rsidRDefault="13B7988D" w14:paraId="646AD149" w14:textId="64AF6026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p w:rsidR="13B7988D" w:rsidP="13B7988D" w:rsidRDefault="13B7988D" w14:paraId="2597F8A3" w14:textId="23EC01AD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proofErr w:type="spellStart"/>
      <w:r w:rsidRPr="13B7988D" w:rsidR="13B7988D">
        <w:rPr>
          <w:rFonts w:ascii="MS Gothic" w:hAnsi="MS Gothic" w:eastAsia="MS Gothic" w:cs="MS Gothic"/>
          <w:sz w:val="24"/>
          <w:szCs w:val="24"/>
        </w:rPr>
        <w:t>フォロ</w:t>
      </w:r>
      <w:proofErr w:type="spellEnd"/>
      <w:r w:rsidRPr="13B7988D" w:rsidR="13B7988D">
        <w:rPr>
          <w:rFonts w:ascii="MS Gothic" w:hAnsi="MS Gothic" w:eastAsia="MS Gothic" w:cs="MS Gothic"/>
          <w:sz w:val="24"/>
          <w:szCs w:val="24"/>
        </w:rPr>
        <w:t>ー・</w:t>
      </w:r>
      <w:proofErr w:type="spellStart"/>
      <w:r w:rsidRPr="13B7988D" w:rsidR="13B7988D">
        <w:rPr>
          <w:rFonts w:ascii="MS Gothic" w:hAnsi="MS Gothic" w:eastAsia="MS Gothic" w:cs="MS Gothic"/>
          <w:sz w:val="24"/>
          <w:szCs w:val="24"/>
        </w:rPr>
        <w:t>フォロワーのデータベースもいるかも</w:t>
      </w:r>
      <w:proofErr w:type="spellEnd"/>
    </w:p>
    <w:p w:rsidR="13B7988D" w:rsidP="13B7988D" w:rsidRDefault="13B7988D" w14:paraId="240A037F" w14:textId="4677A199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  <w:r w:rsidRPr="13B7988D" w:rsidR="13B7988D">
        <w:rPr>
          <w:rFonts w:ascii="MS Gothic" w:hAnsi="MS Gothic" w:eastAsia="MS Gothic" w:cs="MS Gothic"/>
          <w:sz w:val="24"/>
          <w:szCs w:val="24"/>
        </w:rPr>
        <w:t>お問い合わせ機能見送り？</w:t>
      </w:r>
    </w:p>
    <w:p w:rsidR="13B7988D" w:rsidP="13B7988D" w:rsidRDefault="13B7988D" w14:paraId="5AE13183" w14:textId="0028BB67">
      <w:pPr>
        <w:pStyle w:val="a"/>
        <w:ind w:firstLine="0"/>
        <w:jc w:val="left"/>
        <w:rPr>
          <w:rFonts w:ascii="MS Gothic" w:hAnsi="MS Gothic" w:eastAsia="MS Gothic" w:cs="MS Gothic"/>
          <w:sz w:val="24"/>
          <w:szCs w:val="24"/>
        </w:rPr>
      </w:pPr>
    </w:p>
    <w:sectPr w:rsidRPr="006674B0" w:rsidR="0081499D">
      <w:pgSz w:w="11906" w:h="16838" w:orient="portrait"/>
      <w:pgMar w:top="1985" w:right="1701" w:bottom="1701" w:left="1701" w:header="851" w:footer="992" w:gutter="0"/>
      <w:cols w:space="425"/>
      <w:docGrid w:type="lines" w:linePitch="360"/>
      <w:headerReference w:type="default" r:id="Rdb63fe1636d5488c"/>
      <w:footerReference w:type="default" r:id="Read06fe372a34ff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97A" w:rsidP="00746972" w:rsidRDefault="0044797A" w14:paraId="38EF7285" w14:textId="77777777">
      <w:r>
        <w:separator/>
      </w:r>
    </w:p>
  </w:endnote>
  <w:endnote w:type="continuationSeparator" w:id="0">
    <w:p w:rsidR="0044797A" w:rsidP="00746972" w:rsidRDefault="0044797A" w14:paraId="5B26CD9A" w14:textId="77777777">
      <w:r>
        <w:continuationSeparator/>
      </w:r>
    </w:p>
  </w:endnote>
  <w:endnote w:type="continuationNotice" w:id="1">
    <w:p w:rsidR="0044797A" w:rsidRDefault="0044797A" w14:paraId="76CB77F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3B7988D" w:rsidTr="13B7988D" w14:paraId="06CFC068">
      <w:tc>
        <w:tcPr>
          <w:tcW w:w="2830" w:type="dxa"/>
          <w:tcMar/>
        </w:tcPr>
        <w:p w:rsidR="13B7988D" w:rsidP="13B7988D" w:rsidRDefault="13B7988D" w14:paraId="7E9B0C79" w14:textId="7556031A">
          <w:pPr>
            <w:pStyle w:val="a3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3B7988D" w:rsidP="13B7988D" w:rsidRDefault="13B7988D" w14:paraId="7A930EBB" w14:textId="1BAB4867">
          <w:pPr>
            <w:pStyle w:val="a3"/>
            <w:bidi w:val="0"/>
            <w:jc w:val="center"/>
          </w:pPr>
        </w:p>
      </w:tc>
      <w:tc>
        <w:tcPr>
          <w:tcW w:w="2830" w:type="dxa"/>
          <w:tcMar/>
        </w:tcPr>
        <w:p w:rsidR="13B7988D" w:rsidP="13B7988D" w:rsidRDefault="13B7988D" w14:paraId="58D90651" w14:textId="5913AFD4">
          <w:pPr>
            <w:pStyle w:val="a3"/>
            <w:bidi w:val="0"/>
            <w:ind w:right="-115"/>
            <w:jc w:val="right"/>
          </w:pPr>
        </w:p>
      </w:tc>
    </w:tr>
  </w:tbl>
  <w:p w:rsidR="13B7988D" w:rsidP="13B7988D" w:rsidRDefault="13B7988D" w14:paraId="49938331" w14:textId="541A4F2B">
    <w:pPr>
      <w:pStyle w:val="a5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97A" w:rsidP="00746972" w:rsidRDefault="0044797A" w14:paraId="180B4996" w14:textId="77777777">
      <w:r>
        <w:separator/>
      </w:r>
    </w:p>
  </w:footnote>
  <w:footnote w:type="continuationSeparator" w:id="0">
    <w:p w:rsidR="0044797A" w:rsidP="00746972" w:rsidRDefault="0044797A" w14:paraId="5F0F073E" w14:textId="77777777">
      <w:r>
        <w:continuationSeparator/>
      </w:r>
    </w:p>
  </w:footnote>
  <w:footnote w:type="continuationNotice" w:id="1">
    <w:p w:rsidR="0044797A" w:rsidRDefault="0044797A" w14:paraId="331E6A4C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3B7988D" w:rsidTr="13B7988D" w14:paraId="185F348B">
      <w:tc>
        <w:tcPr>
          <w:tcW w:w="2830" w:type="dxa"/>
          <w:tcMar/>
        </w:tcPr>
        <w:p w:rsidR="13B7988D" w:rsidP="13B7988D" w:rsidRDefault="13B7988D" w14:paraId="6E64526A" w14:textId="00ED58EE">
          <w:pPr>
            <w:pStyle w:val="a3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3B7988D" w:rsidP="13B7988D" w:rsidRDefault="13B7988D" w14:paraId="176CC539" w14:textId="0EDCC525">
          <w:pPr>
            <w:pStyle w:val="a3"/>
            <w:bidi w:val="0"/>
            <w:jc w:val="center"/>
          </w:pPr>
        </w:p>
      </w:tc>
      <w:tc>
        <w:tcPr>
          <w:tcW w:w="2830" w:type="dxa"/>
          <w:tcMar/>
        </w:tcPr>
        <w:p w:rsidR="13B7988D" w:rsidP="13B7988D" w:rsidRDefault="13B7988D" w14:paraId="70EE7756" w14:textId="6F356495">
          <w:pPr>
            <w:pStyle w:val="a3"/>
            <w:bidi w:val="0"/>
            <w:ind w:right="-115"/>
            <w:jc w:val="right"/>
          </w:pPr>
        </w:p>
      </w:tc>
    </w:tr>
  </w:tbl>
  <w:p w:rsidR="13B7988D" w:rsidP="13B7988D" w:rsidRDefault="13B7988D" w14:paraId="1A3C10B8" w14:textId="71980F8A">
    <w:pPr>
      <w:pStyle w:val="a3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0d1rF+48TABfI" int2:id="kJm2WfGF">
      <int2:state int2:type="LegacyProofing" int2:value="Rejected"/>
    </int2:textHash>
    <int2:textHash int2:hashCode="2BYdwGDE3V7F4L" int2:id="arcUbCvz">
      <int2:state int2:type="LegacyProofing" int2:value="Rejected"/>
    </int2:textHash>
    <int2:textHash int2:hashCode="nWRcgjj2TEbCyw" int2:id="UarTBcK0">
      <int2:state int2:type="LegacyProofing" int2:value="Rejected"/>
    </int2:textHash>
    <int2:textHash int2:hashCode="pWJ2dR3klIy2u1" int2:id="xHr5pedw">
      <int2:state int2:type="LegacyProofing" int2:value="Rejected"/>
    </int2:textHash>
    <int2:textHash int2:hashCode="AYOdB00ChxBHum" int2:id="xx6NVQmr">
      <int2:state int2:type="LegacyProofing" int2:value="Rejected"/>
    </int2:textHash>
    <int2:textHash int2:hashCode="0q36iwWLqZiWN5" int2:id="iVaEsAhh">
      <int2:state int2:type="LegacyProofing" int2:value="Rejected"/>
    </int2:textHash>
    <int2:textHash int2:hashCode="lg/96OVZg19n9E" int2:id="dk72VF2j">
      <int2:state int2:type="LegacyProofing" int2:value="Rejected"/>
    </int2:textHash>
    <int2:textHash int2:hashCode="KtnZnRwtRPW+Vn" int2:id="rveNsvnE">
      <int2:state int2:type="LegacyProofing" int2:value="Rejected"/>
    </int2:textHash>
    <int2:textHash int2:hashCode="2COq7tRW1Wtcu+" int2:id="vxyRg6Wr">
      <int2:state int2:type="LegacyProofing" int2:value="Rejected"/>
    </int2:textHash>
    <int2:textHash int2:hashCode="axutX7cnu7aWSL" int2:id="uoiMANQ4">
      <int2:state int2:type="LegacyProofing" int2:value="Rejected"/>
    </int2:textHash>
    <int2:textHash int2:hashCode="hOI5vzPWztov88" int2:id="V3fBoroe">
      <int2:state int2:type="LegacyProofing" int2:value="Rejected"/>
    </int2:textHash>
    <int2:textHash int2:hashCode="r8x8VnBDdMGEn0" int2:id="XeQUm6me">
      <int2:state int2:type="LegacyProofing" int2:value="Rejected"/>
    </int2:textHash>
    <int2:textHash int2:hashCode="8kojAw0hdadFYa" int2:id="x1DdGkFB">
      <int2:state int2:type="LegacyProofing" int2:value="Rejected"/>
    </int2:textHash>
    <int2:textHash int2:hashCode="xLoL+SJJy3HpTn" int2:id="MhjelkEk">
      <int2:state int2:type="LegacyProofing" int2:value="Rejected"/>
    </int2:textHash>
    <int2:textHash int2:hashCode="AZB2ISnbjvCFuG" int2:id="U0eWoQyP">
      <int2:state int2:type="LegacyProofing" int2:value="Rejected"/>
    </int2:textHash>
    <int2:textHash int2:hashCode="+sdHrrKKciv6EN" int2:id="1soC5tpT">
      <int2:state int2:type="LegacyProofing" int2:value="Rejected"/>
    </int2:textHash>
    <int2:textHash int2:hashCode="x9zzdau+kTI0h5" int2:id="JFQgX3TI">
      <int2:state int2:type="LegacyProofing" int2:value="Rejected"/>
    </int2:textHash>
    <int2:textHash int2:hashCode="gdXLxUFvOkynjZ" int2:id="2vdBrphe">
      <int2:state int2:type="LegacyProofing" int2:value="Rejected"/>
    </int2:textHash>
    <int2:textHash int2:hashCode="P+HERREMgmNQCd" int2:id="6dwUgy6A">
      <int2:state int2:type="LegacyProofing" int2:value="Rejected"/>
    </int2:textHash>
    <int2:textHash int2:hashCode="K5KAle2vS4XZhZ" int2:id="B4XM1RqZ">
      <int2:state int2:type="LegacyProofing" int2:value="Rejected"/>
    </int2:textHash>
    <int2:textHash int2:hashCode="6EeVMz0DLoiuAY" int2:id="GPBiwU1p">
      <int2:state int2:type="LegacyProofing" int2:value="Rejected"/>
    </int2:textHash>
    <int2:textHash int2:hashCode="TpdBSvP+7RVBWW" int2:id="sbieGR7x">
      <int2:state int2:type="LegacyProofing" int2:value="Rejected"/>
    </int2:textHash>
    <int2:textHash int2:hashCode="XVku7bDXPqYOfO" int2:id="eP6LnaR7">
      <int2:state int2:type="LegacyProofing" int2:value="Rejected"/>
    </int2:textHash>
    <int2:textHash int2:hashCode="pfSrRfHrYYjdmW" int2:id="OmWfFg0r">
      <int2:state int2:type="LegacyProofing" int2:value="Rejected"/>
    </int2:textHash>
    <int2:textHash int2:hashCode="2O/uF5qasTa8p1" int2:id="qN7BAUy1">
      <int2:state int2:type="LegacyProofing" int2:value="Rejected"/>
    </int2:textHash>
    <int2:textHash int2:hashCode="t2TPIeUHYxFbzL" int2:id="iU2zfwIE">
      <int2:state int2:type="LegacyProofing" int2:value="Rejected"/>
    </int2:textHash>
    <int2:textHash int2:hashCode="+iPUen1lAB1Gku" int2:id="nl62Rdpe">
      <int2:state int2:type="LegacyProofing" int2:value="Rejected"/>
    </int2:textHash>
    <int2:textHash int2:hashCode="gCvR58BUFV4fdR" int2:id="s5HPZ5wS">
      <int2:state int2:type="LegacyProofing" int2:value="Rejected"/>
    </int2:textHash>
    <int2:textHash int2:hashCode="5OuOtAopxmQVww" int2:id="4shqVIwg">
      <int2:state int2:type="LegacyProofing" int2:value="Rejected"/>
    </int2:textHash>
    <int2:textHash int2:hashCode="sXo+pq3obYxAVJ" int2:id="MtP3mXi0">
      <int2:state int2:type="LegacyProofing" int2:value="Rejected"/>
    </int2:textHash>
    <int2:textHash int2:hashCode="/Eot5M8F0NKvW9" int2:id="u7AiE1XL">
      <int2:state int2:type="LegacyProofing" int2:value="Rejected"/>
    </int2:textHash>
    <int2:textHash int2:hashCode="TCl2INAuCWqYjM" int2:id="tZ1HokwG">
      <int2:state int2:type="LegacyProofing" int2:value="Rejected"/>
    </int2:textHash>
    <int2:textHash int2:hashCode="0rmZNbekE3cIDZ" int2:id="mPFIzkZ7">
      <int2:state int2:type="LegacyProofing" int2:value="Rejected"/>
    </int2:textHash>
    <int2:textHash int2:hashCode="KWRwOtlTiN9MCm" int2:id="SDrmV6LD">
      <int2:state int2:type="LegacyProofing" int2:value="Rejected"/>
    </int2:textHash>
    <int2:textHash int2:hashCode="IqOmFtjTPiTmWL" int2:id="1SQHW4px">
      <int2:state int2:type="LegacyProofing" int2:value="Rejected"/>
    </int2:textHash>
    <int2:textHash int2:hashCode="ml6150cwOmf5HC" int2:id="YBm1XhGp">
      <int2:state int2:type="LegacyProofing" int2:value="Rejected"/>
    </int2:textHash>
    <int2:textHash int2:hashCode="nhLyBvkrN4uVdT" int2:id="C0AUng5X">
      <int2:state int2:type="LegacyProofing" int2:value="Rejected"/>
    </int2:textHash>
    <int2:textHash int2:hashCode="aa1zMbyxBenLVI" int2:id="CXVjptlq">
      <int2:state int2:type="LegacyProofing" int2:value="Rejected"/>
    </int2:textHash>
    <int2:textHash int2:hashCode="I1mctHAsG2ttRn" int2:id="lG9FE2gB">
      <int2:state int2:type="LegacyProofing" int2:value="Rejected"/>
    </int2:textHash>
    <int2:textHash int2:hashCode="oFTD8+H+RW4OSy" int2:id="d22CPE3s">
      <int2:state int2:type="LegacyProofing" int2:value="Rejected"/>
    </int2:textHash>
    <int2:textHash int2:hashCode="ilGK0UucMTJJHd" int2:id="6WfRLUNi">
      <int2:state int2:type="LegacyProofing" int2:value="Rejected"/>
    </int2:textHash>
    <int2:textHash int2:hashCode="xnKm57C/xJBeKC" int2:id="ypz9odiz">
      <int2:state int2:type="LegacyProofing" int2:value="Rejected"/>
    </int2:textHash>
    <int2:textHash int2:hashCode="fnKYAG/evYekEB" int2:id="aCIUAFNX">
      <int2:state int2:type="LegacyProofing" int2:value="Rejected"/>
    </int2:textHash>
    <int2:textHash int2:hashCode="meXNFzd4j23fXe" int2:id="VlSMZEEE">
      <int2:state int2:type="LegacyProofing" int2:value="Rejected"/>
    </int2:textHash>
    <int2:textHash int2:hashCode="SeZfMf15C2PUKR" int2:id="VtDsMkqY">
      <int2:state int2:type="LegacyProofing" int2:value="Rejected"/>
    </int2:textHash>
    <int2:textHash int2:hashCode="BP6ivOl16mtLd2" int2:id="mLqkm9eV">
      <int2:state int2:type="LegacyProofing" int2:value="Rejected"/>
    </int2:textHash>
    <int2:textHash int2:hashCode="dI+yNDw0NjBgOv" int2:id="Jh6Qphi9">
      <int2:state int2:type="LegacyProofing" int2:value="Rejected"/>
    </int2:textHash>
    <int2:textHash int2:hashCode="iTeTtfmqciP7Lv" int2:id="COwR9tSj">
      <int2:state int2:type="LegacyProofing" int2:value="Rejected"/>
    </int2:textHash>
    <int2:textHash int2:hashCode="j6tVFp6144M2iD" int2:id="U3nVgoc0">
      <int2:state int2:type="LegacyProofing" int2:value="Rejected"/>
    </int2:textHash>
    <int2:textHash int2:hashCode="iZ78bFgkHzXDXO" int2:id="FtWEddXF">
      <int2:state int2:type="LegacyProofing" int2:value="Rejected"/>
    </int2:textHash>
    <int2:textHash int2:hashCode="VORSYw5fvMTxgx" int2:id="HjbrvRgu">
      <int2:state int2:type="LegacyProofing" int2:value="Rejected"/>
    </int2:textHash>
    <int2:textHash int2:hashCode="qfLwXG992aPAj6" int2:id="pQDMcuAu">
      <int2:state int2:type="LegacyProofing" int2:value="Rejected"/>
    </int2:textHash>
    <int2:textHash int2:hashCode="KEJnP3NbO6Q3yy" int2:id="2MQzNSUb">
      <int2:state int2:type="LegacyProofing" int2:value="Rejected"/>
    </int2:textHash>
    <int2:textHash int2:hashCode="hkKJB1iAoxckuZ" int2:id="a6OchXSy">
      <int2:state int2:type="LegacyProofing" int2:value="Rejected"/>
    </int2:textHash>
    <int2:textHash int2:hashCode="ZBS3uIHo8U7e70" int2:id="RvJU5GW4">
      <int2:state int2:type="LegacyProofing" int2:value="Rejected"/>
    </int2:textHash>
    <int2:textHash int2:hashCode="RauHezQDsmPQeH" int2:id="DzQePlO3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7"/>
    <w:rsid w:val="000464A3"/>
    <w:rsid w:val="000B1E24"/>
    <w:rsid w:val="000F4FCB"/>
    <w:rsid w:val="00130310"/>
    <w:rsid w:val="001914F0"/>
    <w:rsid w:val="001D5F87"/>
    <w:rsid w:val="00277DEC"/>
    <w:rsid w:val="002A5061"/>
    <w:rsid w:val="002A5537"/>
    <w:rsid w:val="002B1BE0"/>
    <w:rsid w:val="002C74BF"/>
    <w:rsid w:val="00344B8D"/>
    <w:rsid w:val="00366640"/>
    <w:rsid w:val="003A0ABD"/>
    <w:rsid w:val="003B264B"/>
    <w:rsid w:val="003D1279"/>
    <w:rsid w:val="003E057D"/>
    <w:rsid w:val="003E5204"/>
    <w:rsid w:val="003F03E9"/>
    <w:rsid w:val="0044797A"/>
    <w:rsid w:val="00457756"/>
    <w:rsid w:val="00487DFD"/>
    <w:rsid w:val="004E4FD6"/>
    <w:rsid w:val="005B4B1F"/>
    <w:rsid w:val="005F00AF"/>
    <w:rsid w:val="00602F6A"/>
    <w:rsid w:val="00610983"/>
    <w:rsid w:val="00631645"/>
    <w:rsid w:val="00664EE0"/>
    <w:rsid w:val="006674B0"/>
    <w:rsid w:val="00670876"/>
    <w:rsid w:val="006836AC"/>
    <w:rsid w:val="006D4936"/>
    <w:rsid w:val="007327F1"/>
    <w:rsid w:val="00746972"/>
    <w:rsid w:val="00754477"/>
    <w:rsid w:val="00765442"/>
    <w:rsid w:val="007777D3"/>
    <w:rsid w:val="007947F5"/>
    <w:rsid w:val="007E6F43"/>
    <w:rsid w:val="0081499D"/>
    <w:rsid w:val="00835088"/>
    <w:rsid w:val="00843DA4"/>
    <w:rsid w:val="00844CB5"/>
    <w:rsid w:val="00882DA4"/>
    <w:rsid w:val="008C3E3C"/>
    <w:rsid w:val="009170DA"/>
    <w:rsid w:val="00952678"/>
    <w:rsid w:val="009603F1"/>
    <w:rsid w:val="00962042"/>
    <w:rsid w:val="0096649D"/>
    <w:rsid w:val="00971C9B"/>
    <w:rsid w:val="00985194"/>
    <w:rsid w:val="00A81313"/>
    <w:rsid w:val="00AC5B69"/>
    <w:rsid w:val="00AE7F64"/>
    <w:rsid w:val="00AF1079"/>
    <w:rsid w:val="00B9593A"/>
    <w:rsid w:val="00BF7433"/>
    <w:rsid w:val="00C211F5"/>
    <w:rsid w:val="00C50A38"/>
    <w:rsid w:val="00C56B31"/>
    <w:rsid w:val="00CB2A47"/>
    <w:rsid w:val="00CF6E5A"/>
    <w:rsid w:val="00D07215"/>
    <w:rsid w:val="00D5299A"/>
    <w:rsid w:val="00D808D9"/>
    <w:rsid w:val="00D85BB5"/>
    <w:rsid w:val="00E05C5D"/>
    <w:rsid w:val="00E4120F"/>
    <w:rsid w:val="00E62BA1"/>
    <w:rsid w:val="00EB081A"/>
    <w:rsid w:val="00F0478A"/>
    <w:rsid w:val="00F1464D"/>
    <w:rsid w:val="00F579BE"/>
    <w:rsid w:val="00F72666"/>
    <w:rsid w:val="00FB1788"/>
    <w:rsid w:val="00FD3688"/>
    <w:rsid w:val="00FF55EB"/>
    <w:rsid w:val="13B7988D"/>
    <w:rsid w:val="3C39AFF9"/>
    <w:rsid w:val="4C7102F3"/>
    <w:rsid w:val="510861B4"/>
    <w:rsid w:val="618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41E27E"/>
  <w15:chartTrackingRefBased/>
  <w15:docId w15:val="{10928831-3FEA-4C83-97D1-7B37A15DAF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46972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746972"/>
  </w:style>
  <w:style w:type="paragraph" w:styleId="a5">
    <w:name w:val="footer"/>
    <w:basedOn w:val="a"/>
    <w:link w:val="a6"/>
    <w:uiPriority w:val="99"/>
    <w:unhideWhenUsed/>
    <w:rsid w:val="00746972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746972"/>
  </w:style>
  <w:style w:type="table" w:styleId="a7">
    <w:name w:val="Table Grid"/>
    <w:basedOn w:val="a1"/>
    <w:uiPriority w:val="39"/>
    <w:rsid w:val="00746972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6674B0"/>
  </w:style>
  <w:style w:type="character" w:styleId="a9" w:customStyle="1">
    <w:name w:val="日付 (文字)"/>
    <w:basedOn w:val="a0"/>
    <w:link w:val="a8"/>
    <w:uiPriority w:val="99"/>
    <w:semiHidden/>
    <w:rsid w:val="006674B0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microsoft.com/office/2020/10/relationships/intelligence" Target="intelligence2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header" Target="header.xml" Id="Rdb63fe1636d5488c" /><Relationship Type="http://schemas.openxmlformats.org/officeDocument/2006/relationships/footer" Target="footer.xml" Id="Read06fe372a34ffd" /><Relationship Type="http://schemas.openxmlformats.org/officeDocument/2006/relationships/numbering" Target="numbering.xml" Id="R9ab34b3f45744483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5309145EA1814EBD2846E28C5317E2" ma:contentTypeVersion="2" ma:contentTypeDescription="新しいドキュメントを作成します。" ma:contentTypeScope="" ma:versionID="b902039f9b89433e1b9a88871ac1bed1">
  <xsd:schema xmlns:xsd="http://www.w3.org/2001/XMLSchema" xmlns:xs="http://www.w3.org/2001/XMLSchema" xmlns:p="http://schemas.microsoft.com/office/2006/metadata/properties" xmlns:ns3="63a85d34-499a-47c1-a6c3-3f1f522599ca" targetNamespace="http://schemas.microsoft.com/office/2006/metadata/properties" ma:root="true" ma:fieldsID="d5dec7e48f7f6e468ac8f8d411044250" ns3:_="">
    <xsd:import namespace="63a85d34-499a-47c1-a6c3-3f1f522599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85d34-499a-47c1-a6c3-3f1f52259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AD1B12-AA48-4611-A6BA-7243FF833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85d34-499a-47c1-a6c3-3f1f52259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4DC780-C808-4961-81BF-FEF23E2379EC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63a85d34-499a-47c1-a6c3-3f1f522599ca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0E633CC-C7A7-471D-8CFA-53C3EDAFEE6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石田夏帆</dc:creator>
  <keywords/>
  <dc:description/>
  <lastModifiedBy>遠藤洋渡</lastModifiedBy>
  <revision>3</revision>
  <dcterms:created xsi:type="dcterms:W3CDTF">2022-06-06T00:58:00.0000000Z</dcterms:created>
  <dcterms:modified xsi:type="dcterms:W3CDTF">2022-06-08T08:14:01.9565380Z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0x010100AC5309145EA1814EBD2846E28C5317E2</vt:lpwstr>
  </property>
</Properties>
</file>